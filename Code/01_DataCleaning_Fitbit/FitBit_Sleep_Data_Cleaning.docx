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EC04" w14:textId="2FA5435C" w:rsidR="00FC2762" w:rsidRDefault="00064D5C">
      <w:pPr>
        <w:rPr>
          <w:b/>
          <w:bCs/>
        </w:rPr>
      </w:pPr>
      <w:proofErr w:type="spellStart"/>
      <w:r w:rsidRPr="00064D5C">
        <w:rPr>
          <w:b/>
          <w:bCs/>
        </w:rPr>
        <w:t>FitBit</w:t>
      </w:r>
      <w:proofErr w:type="spellEnd"/>
      <w:r w:rsidRPr="00064D5C">
        <w:rPr>
          <w:b/>
          <w:bCs/>
        </w:rPr>
        <w:t xml:space="preserve"> Sleep Data</w:t>
      </w:r>
      <w:r>
        <w:rPr>
          <w:b/>
          <w:bCs/>
        </w:rPr>
        <w:t xml:space="preserve"> Cleaning</w:t>
      </w:r>
    </w:p>
    <w:p w14:paraId="326CE92F" w14:textId="7228E4D8" w:rsidR="00064D5C" w:rsidRDefault="00064D5C">
      <w:r>
        <w:t xml:space="preserve">All Data: </w:t>
      </w:r>
    </w:p>
    <w:p w14:paraId="25E02855" w14:textId="13D5F4DE" w:rsidR="00064D5C" w:rsidRDefault="00064D5C">
      <w:r>
        <w:t>Distribution of asleep hours by start hour of the sleep period</w:t>
      </w:r>
    </w:p>
    <w:p w14:paraId="225A0F68" w14:textId="4BC57D54" w:rsidR="00064D5C" w:rsidRDefault="0019625E">
      <w:r>
        <w:rPr>
          <w:noProof/>
        </w:rPr>
        <w:drawing>
          <wp:inline distT="0" distB="0" distL="0" distR="0" wp14:anchorId="0416CF80" wp14:editId="405C8E66">
            <wp:extent cx="59436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B31" w14:textId="2CC40122" w:rsidR="00282841" w:rsidRDefault="00282841">
      <w:r>
        <w:t>Distribution of asleep hours by end hour of the sleep period (because date is associated with end of sleep period)</w:t>
      </w:r>
    </w:p>
    <w:p w14:paraId="4E0D0764" w14:textId="1C57DA9E" w:rsidR="00282841" w:rsidRDefault="00282841">
      <w:r>
        <w:rPr>
          <w:noProof/>
        </w:rPr>
        <w:drawing>
          <wp:inline distT="0" distB="0" distL="0" distR="0" wp14:anchorId="716A96C5" wp14:editId="1AA6EAB2">
            <wp:extent cx="59436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7F79" w14:textId="122CB5C9" w:rsidR="00064D5C" w:rsidRDefault="00064D5C">
      <w:r>
        <w:t>Nonsensical Data??</w:t>
      </w:r>
    </w:p>
    <w:p w14:paraId="584689C1" w14:textId="659C9FCE" w:rsidR="00064D5C" w:rsidRDefault="00064D5C">
      <w:r>
        <w:rPr>
          <w:noProof/>
        </w:rPr>
        <w:lastRenderedPageBreak/>
        <w:drawing>
          <wp:inline distT="0" distB="0" distL="0" distR="0" wp14:anchorId="47DAFDBA" wp14:editId="679BF897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E4D9" w14:textId="02E30349" w:rsidR="00064D5C" w:rsidRPr="00064D5C" w:rsidRDefault="00064D5C" w:rsidP="00064D5C">
      <w:pPr>
        <w:rPr>
          <w:rFonts w:ascii="Lucida Console" w:hAnsi="Lucida Console"/>
          <w:sz w:val="20"/>
          <w:szCs w:val="20"/>
        </w:rPr>
      </w:pPr>
      <w:r w:rsidRPr="00064D5C">
        <w:rPr>
          <w:rFonts w:ascii="Lucida Console" w:hAnsi="Lucida Console"/>
          <w:sz w:val="20"/>
          <w:szCs w:val="20"/>
        </w:rPr>
        <w:t xml:space="preserve">    Min.  1st Qu.   Median     </w:t>
      </w:r>
      <w:proofErr w:type="gramStart"/>
      <w:r w:rsidRPr="00064D5C">
        <w:rPr>
          <w:rFonts w:ascii="Lucida Console" w:hAnsi="Lucida Console"/>
          <w:sz w:val="20"/>
          <w:szCs w:val="20"/>
        </w:rPr>
        <w:t>Mean  3</w:t>
      </w:r>
      <w:proofErr w:type="gramEnd"/>
      <w:r w:rsidRPr="00064D5C">
        <w:rPr>
          <w:rFonts w:ascii="Lucida Console" w:hAnsi="Lucida Console"/>
          <w:sz w:val="20"/>
          <w:szCs w:val="20"/>
        </w:rPr>
        <w:t xml:space="preserve">rd Qu.     Max. </w:t>
      </w:r>
      <w:r>
        <w:rPr>
          <w:rFonts w:ascii="Lucida Console" w:hAnsi="Lucida Console"/>
          <w:sz w:val="20"/>
          <w:szCs w:val="20"/>
        </w:rPr>
        <w:t xml:space="preserve">  SD</w:t>
      </w:r>
    </w:p>
    <w:p w14:paraId="13D121AA" w14:textId="6CE315F2" w:rsidR="00064D5C" w:rsidRPr="00064D5C" w:rsidRDefault="00064D5C" w:rsidP="00064D5C">
      <w:pPr>
        <w:rPr>
          <w:rFonts w:ascii="Lucida Console" w:hAnsi="Lucida Console"/>
          <w:sz w:val="20"/>
          <w:szCs w:val="20"/>
        </w:rPr>
      </w:pPr>
      <w:commentRangeStart w:id="0"/>
      <w:r w:rsidRPr="00064D5C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064D5C">
        <w:rPr>
          <w:rFonts w:ascii="Lucida Console" w:hAnsi="Lucida Console"/>
          <w:sz w:val="20"/>
          <w:szCs w:val="20"/>
        </w:rPr>
        <w:t>0.01667  5.20000</w:t>
      </w:r>
      <w:proofErr w:type="gramEnd"/>
      <w:r w:rsidRPr="00064D5C">
        <w:rPr>
          <w:rFonts w:ascii="Lucida Console" w:hAnsi="Lucida Console"/>
          <w:sz w:val="20"/>
          <w:szCs w:val="20"/>
        </w:rPr>
        <w:t xml:space="preserve">  6.71667  6.27920  7.81667 21.58333 </w:t>
      </w:r>
      <w:r>
        <w:rPr>
          <w:rFonts w:ascii="Lucida Console" w:hAnsi="Lucida Console"/>
          <w:sz w:val="20"/>
          <w:szCs w:val="20"/>
        </w:rPr>
        <w:t xml:space="preserve">  2.33</w:t>
      </w:r>
      <w:commentRangeEnd w:id="0"/>
      <w:r w:rsidR="004D598D">
        <w:rPr>
          <w:rStyle w:val="CommentReference"/>
        </w:rPr>
        <w:commentReference w:id="0"/>
      </w:r>
    </w:p>
    <w:p w14:paraId="57B8672E" w14:textId="34798F20" w:rsidR="00064D5C" w:rsidRDefault="00064D5C">
      <w:pPr>
        <w:rPr>
          <w:i/>
          <w:iCs/>
        </w:rPr>
      </w:pPr>
      <w:r w:rsidRPr="00064D5C">
        <w:rPr>
          <w:i/>
          <w:iCs/>
        </w:rPr>
        <w:t>There might be some kind of rounding that the Fitbit is doing leading to the odd spikes</w:t>
      </w:r>
      <w:r w:rsidR="0019625E">
        <w:rPr>
          <w:i/>
          <w:iCs/>
        </w:rPr>
        <w:t xml:space="preserve"> in the histogram</w:t>
      </w:r>
      <w:r w:rsidRPr="00064D5C">
        <w:rPr>
          <w:i/>
          <w:iCs/>
        </w:rPr>
        <w:t xml:space="preserve">. </w:t>
      </w:r>
    </w:p>
    <w:p w14:paraId="2DA555F3" w14:textId="60391632" w:rsidR="0019625E" w:rsidRDefault="00230F24">
      <w:r w:rsidRPr="002C14C9">
        <w:rPr>
          <w:b/>
          <w:bCs/>
        </w:rPr>
        <w:t>NOTE:</w:t>
      </w:r>
      <w:r>
        <w:t xml:space="preserve"> The sleep date in the sleep period file is the date the sleep period ENDED (</w:t>
      </w:r>
      <w:hyperlink r:id="rId12" w:history="1">
        <w:r w:rsidRPr="00403965">
          <w:rPr>
            <w:rStyle w:val="Hyperlink"/>
          </w:rPr>
          <w:t>http://sites.nd.edu/nethealth/fitbit-data/</w:t>
        </w:r>
      </w:hyperlink>
      <w:r>
        <w:t xml:space="preserve">).  </w:t>
      </w:r>
    </w:p>
    <w:p w14:paraId="15FDEE98" w14:textId="3784033D" w:rsidR="002C14C9" w:rsidRDefault="002C14C9" w:rsidP="002C14C9">
      <w:r>
        <w:t>Creating the date for matching the sleep periods to step data (</w:t>
      </w:r>
      <w:proofErr w:type="spellStart"/>
      <w:proofErr w:type="gramStart"/>
      <w:r>
        <w:t>pa.matchdate</w:t>
      </w:r>
      <w:proofErr w:type="spellEnd"/>
      <w:proofErr w:type="gramEnd"/>
      <w:r>
        <w:t>)</w:t>
      </w:r>
    </w:p>
    <w:p w14:paraId="22B3FE12" w14:textId="18D233A7" w:rsidR="00FD6AEE" w:rsidRDefault="002C14C9" w:rsidP="002C14C9">
      <w:pPr>
        <w:pStyle w:val="ListParagraph"/>
        <w:numPr>
          <w:ilvl w:val="0"/>
          <w:numId w:val="2"/>
        </w:numPr>
      </w:pPr>
      <w:r>
        <w:t xml:space="preserve">Any sleep period that ends at or after 8 pm, has the date variable incremented by 1 so that it is matched with the next </w:t>
      </w:r>
      <w:proofErr w:type="spellStart"/>
      <w:r>
        <w:t>days</w:t>
      </w:r>
      <w:proofErr w:type="spellEnd"/>
      <w:r>
        <w:t xml:space="preserve"> step data. </w:t>
      </w:r>
    </w:p>
    <w:p w14:paraId="53143AD9" w14:textId="0B0A7152" w:rsidR="002C14C9" w:rsidRDefault="002C14C9" w:rsidP="002C14C9">
      <w:pPr>
        <w:pStyle w:val="ListParagraph"/>
        <w:numPr>
          <w:ilvl w:val="1"/>
          <w:numId w:val="2"/>
        </w:numPr>
      </w:pPr>
      <w:r>
        <w:t xml:space="preserve">Example: </w:t>
      </w:r>
    </w:p>
    <w:tbl>
      <w:tblPr>
        <w:tblStyle w:val="TableGrid"/>
        <w:tblW w:w="0" w:type="auto"/>
        <w:tblInd w:w="1735" w:type="dxa"/>
        <w:tblLook w:val="04A0" w:firstRow="1" w:lastRow="0" w:firstColumn="1" w:lastColumn="0" w:noHBand="0" w:noVBand="1"/>
      </w:tblPr>
      <w:tblGrid>
        <w:gridCol w:w="900"/>
        <w:gridCol w:w="1810"/>
        <w:gridCol w:w="1610"/>
        <w:gridCol w:w="1440"/>
        <w:gridCol w:w="1399"/>
      </w:tblGrid>
      <w:tr w:rsidR="002C14C9" w14:paraId="0D182009" w14:textId="77777777" w:rsidTr="00E23649">
        <w:tc>
          <w:tcPr>
            <w:tcW w:w="900" w:type="dxa"/>
          </w:tcPr>
          <w:p w14:paraId="78218BFF" w14:textId="5F0AD9E1" w:rsidR="002C14C9" w:rsidRDefault="002C14C9" w:rsidP="002C14C9">
            <w:pPr>
              <w:pStyle w:val="ListParagraph"/>
              <w:ind w:left="0"/>
            </w:pPr>
            <w:proofErr w:type="spellStart"/>
            <w:r>
              <w:t>Egoid</w:t>
            </w:r>
            <w:proofErr w:type="spellEnd"/>
          </w:p>
        </w:tc>
        <w:tc>
          <w:tcPr>
            <w:tcW w:w="1810" w:type="dxa"/>
          </w:tcPr>
          <w:p w14:paraId="27DB94A0" w14:textId="6A27136F" w:rsidR="002C14C9" w:rsidRDefault="002C14C9" w:rsidP="002C14C9">
            <w:pPr>
              <w:pStyle w:val="ListParagraph"/>
              <w:ind w:left="0"/>
            </w:pPr>
            <w:r>
              <w:t>Sleep Date in File</w:t>
            </w:r>
          </w:p>
        </w:tc>
        <w:tc>
          <w:tcPr>
            <w:tcW w:w="1610" w:type="dxa"/>
          </w:tcPr>
          <w:p w14:paraId="2DE187EE" w14:textId="2C0BA5F2" w:rsidR="002C14C9" w:rsidRDefault="002C14C9" w:rsidP="002C14C9">
            <w:pPr>
              <w:pStyle w:val="ListParagraph"/>
              <w:ind w:left="0"/>
            </w:pPr>
            <w:proofErr w:type="spellStart"/>
            <w:proofErr w:type="gramStart"/>
            <w:r>
              <w:t>pa.matchdate</w:t>
            </w:r>
            <w:proofErr w:type="spellEnd"/>
            <w:proofErr w:type="gramEnd"/>
          </w:p>
        </w:tc>
        <w:tc>
          <w:tcPr>
            <w:tcW w:w="1440" w:type="dxa"/>
          </w:tcPr>
          <w:p w14:paraId="40288C14" w14:textId="084D40F5" w:rsidR="002C14C9" w:rsidRDefault="002C14C9" w:rsidP="002C14C9">
            <w:pPr>
              <w:pStyle w:val="ListParagraph"/>
              <w:ind w:left="0"/>
            </w:pPr>
            <w:r>
              <w:t>start of sleep period</w:t>
            </w:r>
          </w:p>
        </w:tc>
        <w:tc>
          <w:tcPr>
            <w:tcW w:w="1399" w:type="dxa"/>
          </w:tcPr>
          <w:p w14:paraId="6E92B434" w14:textId="5FA118AF" w:rsidR="002C14C9" w:rsidRDefault="002C14C9" w:rsidP="002C14C9">
            <w:pPr>
              <w:pStyle w:val="ListParagraph"/>
              <w:ind w:left="0"/>
            </w:pPr>
            <w:r>
              <w:t>end of sleep period</w:t>
            </w:r>
          </w:p>
        </w:tc>
      </w:tr>
      <w:tr w:rsidR="002C14C9" w14:paraId="7CCA0EF3" w14:textId="77777777" w:rsidTr="00E23649">
        <w:tc>
          <w:tcPr>
            <w:tcW w:w="900" w:type="dxa"/>
            <w:vAlign w:val="center"/>
          </w:tcPr>
          <w:p w14:paraId="6853DFF0" w14:textId="385EC1CF" w:rsidR="002C14C9" w:rsidRPr="002C14C9" w:rsidRDefault="002C14C9" w:rsidP="002C14C9">
            <w:r w:rsidRPr="002C14C9">
              <w:t>98766</w:t>
            </w:r>
          </w:p>
        </w:tc>
        <w:tc>
          <w:tcPr>
            <w:tcW w:w="1810" w:type="dxa"/>
            <w:vAlign w:val="center"/>
          </w:tcPr>
          <w:p w14:paraId="74C2EE66" w14:textId="263DEF01" w:rsidR="002C14C9" w:rsidRPr="002C14C9" w:rsidRDefault="002C14C9" w:rsidP="002C14C9">
            <w:r w:rsidRPr="002C14C9">
              <w:t>2016-04-16</w:t>
            </w:r>
          </w:p>
        </w:tc>
        <w:tc>
          <w:tcPr>
            <w:tcW w:w="1610" w:type="dxa"/>
            <w:vAlign w:val="center"/>
          </w:tcPr>
          <w:p w14:paraId="7540B4B0" w14:textId="3106B3CF" w:rsidR="002C14C9" w:rsidRPr="002C14C9" w:rsidRDefault="002C14C9" w:rsidP="002C14C9">
            <w:r w:rsidRPr="002C14C9">
              <w:t>2016-04-17</w:t>
            </w:r>
          </w:p>
        </w:tc>
        <w:tc>
          <w:tcPr>
            <w:tcW w:w="1440" w:type="dxa"/>
            <w:vAlign w:val="center"/>
          </w:tcPr>
          <w:p w14:paraId="4E60CB08" w14:textId="692CD9BF" w:rsidR="002C14C9" w:rsidRPr="002C14C9" w:rsidRDefault="002C14C9" w:rsidP="002C14C9">
            <w:r w:rsidRPr="002C14C9">
              <w:t>17:23:30</w:t>
            </w:r>
          </w:p>
        </w:tc>
        <w:tc>
          <w:tcPr>
            <w:tcW w:w="1399" w:type="dxa"/>
            <w:vAlign w:val="center"/>
          </w:tcPr>
          <w:p w14:paraId="7259DEED" w14:textId="78AA7483" w:rsidR="002C14C9" w:rsidRPr="002C14C9" w:rsidRDefault="002C14C9" w:rsidP="002C14C9">
            <w:r w:rsidRPr="002C14C9">
              <w:t>20:17:30</w:t>
            </w:r>
          </w:p>
        </w:tc>
      </w:tr>
      <w:tr w:rsidR="002C14C9" w14:paraId="6B2C086B" w14:textId="77777777" w:rsidTr="00E23649">
        <w:tc>
          <w:tcPr>
            <w:tcW w:w="900" w:type="dxa"/>
            <w:vAlign w:val="center"/>
          </w:tcPr>
          <w:p w14:paraId="607ED956" w14:textId="08FBCF02" w:rsidR="002C14C9" w:rsidRPr="002C14C9" w:rsidRDefault="002C14C9" w:rsidP="002C14C9">
            <w:r w:rsidRPr="002C14C9">
              <w:t>98766</w:t>
            </w:r>
          </w:p>
        </w:tc>
        <w:tc>
          <w:tcPr>
            <w:tcW w:w="1810" w:type="dxa"/>
            <w:vAlign w:val="center"/>
          </w:tcPr>
          <w:p w14:paraId="7191B788" w14:textId="3F414363" w:rsidR="002C14C9" w:rsidRPr="002C14C9" w:rsidRDefault="002C14C9" w:rsidP="002C14C9">
            <w:r w:rsidRPr="002C14C9">
              <w:t>2016-04-28</w:t>
            </w:r>
          </w:p>
        </w:tc>
        <w:tc>
          <w:tcPr>
            <w:tcW w:w="1610" w:type="dxa"/>
            <w:vAlign w:val="center"/>
          </w:tcPr>
          <w:p w14:paraId="7E3ADA6F" w14:textId="45C307A1" w:rsidR="002C14C9" w:rsidRPr="002C14C9" w:rsidRDefault="002C14C9" w:rsidP="002C14C9">
            <w:r w:rsidRPr="002C14C9">
              <w:t>2016-04-29</w:t>
            </w:r>
          </w:p>
        </w:tc>
        <w:tc>
          <w:tcPr>
            <w:tcW w:w="1440" w:type="dxa"/>
            <w:vAlign w:val="center"/>
          </w:tcPr>
          <w:p w14:paraId="32DAC23F" w14:textId="66087D15" w:rsidR="002C14C9" w:rsidRPr="002C14C9" w:rsidRDefault="002C14C9" w:rsidP="002C14C9">
            <w:r w:rsidRPr="002C14C9">
              <w:t>21:01:00</w:t>
            </w:r>
          </w:p>
        </w:tc>
        <w:tc>
          <w:tcPr>
            <w:tcW w:w="1399" w:type="dxa"/>
            <w:vAlign w:val="center"/>
          </w:tcPr>
          <w:p w14:paraId="0D5AB059" w14:textId="6EB38769" w:rsidR="002C14C9" w:rsidRPr="002C14C9" w:rsidRDefault="002C14C9" w:rsidP="002C14C9">
            <w:r w:rsidRPr="002C14C9">
              <w:t>23:25:00</w:t>
            </w:r>
          </w:p>
        </w:tc>
      </w:tr>
    </w:tbl>
    <w:p w14:paraId="2AAA0818" w14:textId="77777777" w:rsidR="002C14C9" w:rsidRDefault="002C14C9" w:rsidP="002C14C9">
      <w:pPr>
        <w:pStyle w:val="ListParagraph"/>
        <w:ind w:left="1800"/>
      </w:pPr>
    </w:p>
    <w:p w14:paraId="7249FA32" w14:textId="718B04FC" w:rsidR="0019625E" w:rsidRDefault="004D598D">
      <w:commentRangeStart w:id="1"/>
      <w:r>
        <w:t xml:space="preserve">After aggregating the sleep times over a </w:t>
      </w:r>
      <w:proofErr w:type="spellStart"/>
      <w:proofErr w:type="gramStart"/>
      <w:r>
        <w:t>pa.match</w:t>
      </w:r>
      <w:proofErr w:type="spellEnd"/>
      <w:proofErr w:type="gramEnd"/>
      <w:r>
        <w:t xml:space="preserve"> date, there were 21 sleep day with sleep times of at least 20 hours. Please look at the “Sleep_Time_Issues.xlsx” file to review the full data for these days. I’ve included comments on any day with &gt;= 24 hours of sleep</w:t>
      </w:r>
      <w:commentRangeEnd w:id="1"/>
      <w:r>
        <w:rPr>
          <w:rStyle w:val="CommentReference"/>
        </w:rPr>
        <w:commentReference w:id="1"/>
      </w:r>
      <w:r>
        <w:t>. – Question should I remove all/some of these days?</w:t>
      </w:r>
    </w:p>
    <w:p w14:paraId="53C3EEB8" w14:textId="77777777" w:rsidR="00F176C9" w:rsidRDefault="00F176C9">
      <w:r>
        <w:br w:type="page"/>
      </w:r>
    </w:p>
    <w:p w14:paraId="06D28DF3" w14:textId="7DD44765" w:rsidR="0019625E" w:rsidRPr="0019625E" w:rsidRDefault="0019625E">
      <w:r>
        <w:lastRenderedPageBreak/>
        <w:t>Data Cleaning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7"/>
        <w:gridCol w:w="1555"/>
        <w:gridCol w:w="768"/>
      </w:tblGrid>
      <w:tr w:rsidR="0019625E" w14:paraId="1093F328" w14:textId="77777777" w:rsidTr="0019625E">
        <w:tc>
          <w:tcPr>
            <w:tcW w:w="7375" w:type="dxa"/>
          </w:tcPr>
          <w:p w14:paraId="5DE0D6E4" w14:textId="77777777" w:rsidR="0019625E" w:rsidRDefault="0019625E"/>
        </w:tc>
        <w:tc>
          <w:tcPr>
            <w:tcW w:w="1109" w:type="dxa"/>
          </w:tcPr>
          <w:p w14:paraId="15A0E43D" w14:textId="40BF36BA" w:rsidR="0019625E" w:rsidRDefault="0019625E">
            <w:r>
              <w:t>Days</w:t>
            </w:r>
          </w:p>
        </w:tc>
        <w:tc>
          <w:tcPr>
            <w:tcW w:w="782" w:type="dxa"/>
          </w:tcPr>
          <w:p w14:paraId="5860B1DB" w14:textId="02A34535" w:rsidR="0019625E" w:rsidRDefault="0019625E">
            <w:r>
              <w:t>N</w:t>
            </w:r>
          </w:p>
        </w:tc>
      </w:tr>
      <w:tr w:rsidR="0019625E" w14:paraId="31D84025" w14:textId="77777777" w:rsidTr="0019625E">
        <w:tc>
          <w:tcPr>
            <w:tcW w:w="7375" w:type="dxa"/>
          </w:tcPr>
          <w:p w14:paraId="16E3FBC8" w14:textId="22BC4570" w:rsidR="0019625E" w:rsidRDefault="0019625E">
            <w:r>
              <w:t>Raw Data</w:t>
            </w:r>
          </w:p>
        </w:tc>
        <w:tc>
          <w:tcPr>
            <w:tcW w:w="1109" w:type="dxa"/>
          </w:tcPr>
          <w:p w14:paraId="433EEE9D" w14:textId="0386565F" w:rsidR="0019625E" w:rsidRDefault="0019625E">
            <w:r>
              <w:t>333708</w:t>
            </w:r>
          </w:p>
        </w:tc>
        <w:tc>
          <w:tcPr>
            <w:tcW w:w="782" w:type="dxa"/>
          </w:tcPr>
          <w:p w14:paraId="6054D766" w14:textId="4B9E8432" w:rsidR="0019625E" w:rsidRDefault="0019625E">
            <w:r>
              <w:t>622</w:t>
            </w:r>
          </w:p>
        </w:tc>
      </w:tr>
      <w:tr w:rsidR="0019625E" w14:paraId="639F1D35" w14:textId="77777777" w:rsidTr="0019625E">
        <w:tc>
          <w:tcPr>
            <w:tcW w:w="7375" w:type="dxa"/>
          </w:tcPr>
          <w:p w14:paraId="6DAAF043" w14:textId="0C23722C" w:rsidR="0019625E" w:rsidRDefault="0019625E">
            <w:r>
              <w:t xml:space="preserve">Aggregate asleep minutes by </w:t>
            </w:r>
            <w:proofErr w:type="spellStart"/>
            <w:proofErr w:type="gramStart"/>
            <w:r>
              <w:t>pa.matchdate</w:t>
            </w:r>
            <w:proofErr w:type="spellEnd"/>
            <w:proofErr w:type="gramEnd"/>
          </w:p>
        </w:tc>
        <w:tc>
          <w:tcPr>
            <w:tcW w:w="1109" w:type="dxa"/>
          </w:tcPr>
          <w:p w14:paraId="51D034EC" w14:textId="1A0F82AE" w:rsidR="0019625E" w:rsidRDefault="00E23649">
            <w:r>
              <w:t>297483</w:t>
            </w:r>
          </w:p>
        </w:tc>
        <w:tc>
          <w:tcPr>
            <w:tcW w:w="782" w:type="dxa"/>
          </w:tcPr>
          <w:p w14:paraId="3B8B21DE" w14:textId="0A055394" w:rsidR="0019625E" w:rsidRDefault="0019625E">
            <w:r>
              <w:t>622</w:t>
            </w:r>
          </w:p>
        </w:tc>
      </w:tr>
      <w:tr w:rsidR="0019625E" w14:paraId="04D862F0" w14:textId="77777777" w:rsidTr="0019625E">
        <w:tc>
          <w:tcPr>
            <w:tcW w:w="7375" w:type="dxa"/>
          </w:tcPr>
          <w:p w14:paraId="14860F36" w14:textId="1463F899" w:rsidR="0019625E" w:rsidRDefault="00BE375E">
            <w:r>
              <w:t xml:space="preserve">Remove days without a </w:t>
            </w:r>
            <w:proofErr w:type="spellStart"/>
            <w:proofErr w:type="gramStart"/>
            <w:r>
              <w:t>pa.matchdate</w:t>
            </w:r>
            <w:proofErr w:type="spellEnd"/>
            <w:proofErr w:type="gramEnd"/>
            <w:r>
              <w:t xml:space="preserve"> (no original date)</w:t>
            </w:r>
          </w:p>
        </w:tc>
        <w:tc>
          <w:tcPr>
            <w:tcW w:w="1109" w:type="dxa"/>
          </w:tcPr>
          <w:p w14:paraId="76024595" w14:textId="3FA24008" w:rsidR="0019625E" w:rsidRDefault="00BE375E">
            <w:r>
              <w:t>297481</w:t>
            </w:r>
          </w:p>
        </w:tc>
        <w:tc>
          <w:tcPr>
            <w:tcW w:w="782" w:type="dxa"/>
          </w:tcPr>
          <w:p w14:paraId="50346375" w14:textId="551A35E0" w:rsidR="0019625E" w:rsidRDefault="00BE375E">
            <w:r>
              <w:t>622</w:t>
            </w:r>
          </w:p>
        </w:tc>
      </w:tr>
      <w:tr w:rsidR="006A2521" w14:paraId="75752231" w14:textId="77777777" w:rsidTr="0019625E">
        <w:trPr>
          <w:ins w:id="2" w:author="Suneeta" w:date="2021-05-01T13:43:00Z"/>
        </w:trPr>
        <w:tc>
          <w:tcPr>
            <w:tcW w:w="7375" w:type="dxa"/>
          </w:tcPr>
          <w:p w14:paraId="04E5F0CD" w14:textId="1FD5DA75" w:rsidR="006A2521" w:rsidRDefault="006A2521">
            <w:pPr>
              <w:rPr>
                <w:ins w:id="3" w:author="Suneeta" w:date="2021-05-01T13:43:00Z"/>
              </w:rPr>
            </w:pPr>
            <w:ins w:id="4" w:author="Suneeta" w:date="2021-05-01T13:43:00Z">
              <w:r>
                <w:t>Remove days with &gt;= 1440 mins asleep</w:t>
              </w:r>
            </w:ins>
          </w:p>
        </w:tc>
        <w:tc>
          <w:tcPr>
            <w:tcW w:w="1109" w:type="dxa"/>
          </w:tcPr>
          <w:p w14:paraId="0453961C" w14:textId="3DC59D1C" w:rsidR="006A2521" w:rsidRDefault="006A2521">
            <w:pPr>
              <w:rPr>
                <w:ins w:id="5" w:author="Suneeta" w:date="2021-05-01T13:43:00Z"/>
              </w:rPr>
            </w:pPr>
            <w:ins w:id="6" w:author="Suneeta" w:date="2021-05-01T13:44:00Z">
              <w:r>
                <w:t>297475</w:t>
              </w:r>
            </w:ins>
          </w:p>
        </w:tc>
        <w:tc>
          <w:tcPr>
            <w:tcW w:w="782" w:type="dxa"/>
          </w:tcPr>
          <w:p w14:paraId="15B2550A" w14:textId="0118DBBD" w:rsidR="006A2521" w:rsidRDefault="006A2521">
            <w:pPr>
              <w:rPr>
                <w:ins w:id="7" w:author="Suneeta" w:date="2021-05-01T13:43:00Z"/>
              </w:rPr>
            </w:pPr>
            <w:ins w:id="8" w:author="Suneeta" w:date="2021-05-01T13:44:00Z">
              <w:r>
                <w:t>622</w:t>
              </w:r>
            </w:ins>
          </w:p>
        </w:tc>
      </w:tr>
      <w:tr w:rsidR="00BE375E" w14:paraId="5BEE3D3D" w14:textId="77777777" w:rsidTr="0019625E">
        <w:tc>
          <w:tcPr>
            <w:tcW w:w="7375" w:type="dxa"/>
          </w:tcPr>
          <w:p w14:paraId="09AD4D74" w14:textId="4BF02AA6" w:rsidR="00BE375E" w:rsidRDefault="00BE375E">
            <w:r>
              <w:t>Removed days outside the 1</w:t>
            </w:r>
            <w:r w:rsidRPr="00BE375E">
              <w:rPr>
                <w:vertAlign w:val="superscript"/>
              </w:rPr>
              <w:t>st</w:t>
            </w:r>
            <w:r>
              <w:t xml:space="preserve"> Academic Year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="004409B3">
              <w:t>days earlier than 08/2015)</w:t>
            </w:r>
          </w:p>
        </w:tc>
        <w:tc>
          <w:tcPr>
            <w:tcW w:w="1109" w:type="dxa"/>
          </w:tcPr>
          <w:p w14:paraId="588108EC" w14:textId="1F41F542" w:rsidR="00BE375E" w:rsidRDefault="00BE375E">
            <w:del w:id="9" w:author="Suneeta" w:date="2021-05-01T13:45:00Z">
              <w:r w:rsidRPr="004409B3" w:rsidDel="006A2521">
                <w:delText>297158</w:delText>
              </w:r>
            </w:del>
            <w:ins w:id="10" w:author="Suneeta" w:date="2021-05-01T13:45:00Z">
              <w:r w:rsidR="006A2521" w:rsidRPr="004409B3">
                <w:t>29715</w:t>
              </w:r>
              <w:r w:rsidR="006A2521">
                <w:t>2</w:t>
              </w:r>
            </w:ins>
          </w:p>
        </w:tc>
        <w:tc>
          <w:tcPr>
            <w:tcW w:w="782" w:type="dxa"/>
          </w:tcPr>
          <w:p w14:paraId="69401EE6" w14:textId="0AA9062E" w:rsidR="00BE375E" w:rsidRDefault="004409B3">
            <w:r>
              <w:t>622</w:t>
            </w:r>
          </w:p>
        </w:tc>
      </w:tr>
      <w:tr w:rsidR="00076E9E" w14:paraId="6349BBC4" w14:textId="77777777" w:rsidTr="0019625E">
        <w:trPr>
          <w:ins w:id="11" w:author="Suneeta" w:date="2021-05-01T13:55:00Z"/>
        </w:trPr>
        <w:tc>
          <w:tcPr>
            <w:tcW w:w="7375" w:type="dxa"/>
          </w:tcPr>
          <w:p w14:paraId="1E899153" w14:textId="1FA7E1C0" w:rsidR="00076E9E" w:rsidRDefault="00076E9E">
            <w:pPr>
              <w:rPr>
                <w:ins w:id="12" w:author="Suneeta" w:date="2021-05-01T13:55:00Z"/>
              </w:rPr>
            </w:pPr>
            <w:ins w:id="13" w:author="Suneeta" w:date="2021-05-01T13:55:00Z">
              <w:r>
                <w:t xml:space="preserve">Matched to </w:t>
              </w:r>
              <w:proofErr w:type="spellStart"/>
              <w:r>
                <w:t>FitBit</w:t>
              </w:r>
              <w:proofErr w:type="spellEnd"/>
              <w:r>
                <w:t xml:space="preserve"> Step Counts for all valid days</w:t>
              </w:r>
            </w:ins>
          </w:p>
        </w:tc>
        <w:tc>
          <w:tcPr>
            <w:tcW w:w="1109" w:type="dxa"/>
          </w:tcPr>
          <w:p w14:paraId="1E98D25B" w14:textId="0360A104" w:rsidR="00076E9E" w:rsidRPr="00076E9E" w:rsidDel="006A2521" w:rsidRDefault="00076E9E" w:rsidP="00076E9E">
            <w:pPr>
              <w:rPr>
                <w:ins w:id="14" w:author="Suneeta" w:date="2021-05-01T13:55:00Z"/>
              </w:rPr>
            </w:pPr>
            <w:ins w:id="15" w:author="Suneeta" w:date="2021-05-01T13:55:00Z">
              <w:r w:rsidRPr="00076E9E">
                <w:t>240041</w:t>
              </w:r>
            </w:ins>
          </w:p>
        </w:tc>
        <w:tc>
          <w:tcPr>
            <w:tcW w:w="782" w:type="dxa"/>
          </w:tcPr>
          <w:p w14:paraId="67CA9F2F" w14:textId="536F1873" w:rsidR="00076E9E" w:rsidRDefault="00076E9E">
            <w:pPr>
              <w:rPr>
                <w:ins w:id="16" w:author="Suneeta" w:date="2021-05-01T13:55:00Z"/>
              </w:rPr>
            </w:pPr>
            <w:ins w:id="17" w:author="Suneeta" w:date="2021-05-01T13:57:00Z">
              <w:r>
                <w:t>470</w:t>
              </w:r>
            </w:ins>
          </w:p>
        </w:tc>
      </w:tr>
      <w:tr w:rsidR="004409B3" w14:paraId="0F17F0D6" w14:textId="77777777" w:rsidTr="0019625E">
        <w:tc>
          <w:tcPr>
            <w:tcW w:w="7375" w:type="dxa"/>
          </w:tcPr>
          <w:p w14:paraId="75DF4594" w14:textId="71A6D60D" w:rsidR="004409B3" w:rsidRDefault="001D119E">
            <w:r>
              <w:t xml:space="preserve">Matched to </w:t>
            </w:r>
            <w:proofErr w:type="spellStart"/>
            <w:r>
              <w:t>FitBit</w:t>
            </w:r>
            <w:proofErr w:type="spellEnd"/>
            <w:r>
              <w:t xml:space="preserve"> Step Counts for 1 Academic Year with most # of days</w:t>
            </w:r>
          </w:p>
        </w:tc>
        <w:tc>
          <w:tcPr>
            <w:tcW w:w="1109" w:type="dxa"/>
          </w:tcPr>
          <w:p w14:paraId="0C190622" w14:textId="77777777" w:rsidR="00076E9E" w:rsidRPr="00076E9E" w:rsidRDefault="00076E9E" w:rsidP="00076E9E">
            <w:pPr>
              <w:rPr>
                <w:ins w:id="18" w:author="Suneeta" w:date="2021-05-01T13:54:00Z"/>
                <w:rFonts w:ascii="Arial" w:hAnsi="Arial" w:cs="Arial"/>
                <w:sz w:val="20"/>
                <w:szCs w:val="20"/>
              </w:rPr>
            </w:pPr>
            <w:ins w:id="19" w:author="Suneeta" w:date="2021-05-01T13:54:00Z">
              <w:r w:rsidRPr="00076E9E">
                <w:rPr>
                  <w:rFonts w:cstheme="minorHAnsi"/>
                </w:rPr>
                <w:t>107151</w:t>
              </w:r>
            </w:ins>
          </w:p>
          <w:p w14:paraId="117D372E" w14:textId="466AD924" w:rsidR="004409B3" w:rsidRPr="004409B3" w:rsidRDefault="001D119E">
            <w:del w:id="20" w:author="Suneeta" w:date="2021-05-01T13:54:00Z">
              <w:r w:rsidDel="00076E9E">
                <w:delText>106808</w:delText>
              </w:r>
            </w:del>
          </w:p>
        </w:tc>
        <w:tc>
          <w:tcPr>
            <w:tcW w:w="782" w:type="dxa"/>
          </w:tcPr>
          <w:p w14:paraId="0BBA8F4B" w14:textId="0028FFDA" w:rsidR="004409B3" w:rsidRDefault="001D119E">
            <w:r>
              <w:t>470</w:t>
            </w:r>
          </w:p>
        </w:tc>
      </w:tr>
    </w:tbl>
    <w:p w14:paraId="1D43E519" w14:textId="570C2E27" w:rsidR="00064D5C" w:rsidRDefault="00064D5C"/>
    <w:p w14:paraId="09536876" w14:textId="27BC7090" w:rsidR="004409B3" w:rsidRDefault="004409B3">
      <w:r>
        <w:t>Match of Fitbit Step and Sleep data Across all Academic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706"/>
        <w:gridCol w:w="946"/>
        <w:gridCol w:w="900"/>
        <w:gridCol w:w="886"/>
        <w:gridCol w:w="1048"/>
      </w:tblGrid>
      <w:tr w:rsidR="001D119E" w14:paraId="5030B666" w14:textId="6AD3089C" w:rsidTr="001D119E">
        <w:tc>
          <w:tcPr>
            <w:tcW w:w="1629" w:type="dxa"/>
          </w:tcPr>
          <w:p w14:paraId="73A6E70C" w14:textId="77777777" w:rsidR="001D119E" w:rsidRDefault="001D119E"/>
        </w:tc>
        <w:tc>
          <w:tcPr>
            <w:tcW w:w="706" w:type="dxa"/>
          </w:tcPr>
          <w:p w14:paraId="64FAA9EC" w14:textId="77777777" w:rsidR="001D119E" w:rsidRDefault="001D119E"/>
        </w:tc>
        <w:tc>
          <w:tcPr>
            <w:tcW w:w="1846" w:type="dxa"/>
            <w:gridSpan w:val="2"/>
          </w:tcPr>
          <w:p w14:paraId="17DA26C8" w14:textId="4D49E095" w:rsidR="001D119E" w:rsidRDefault="001D119E">
            <w:proofErr w:type="spellStart"/>
            <w:r>
              <w:t>FitBit</w:t>
            </w:r>
            <w:proofErr w:type="spellEnd"/>
            <w:r>
              <w:t xml:space="preserve"> Sleep days</w:t>
            </w:r>
          </w:p>
        </w:tc>
        <w:tc>
          <w:tcPr>
            <w:tcW w:w="886" w:type="dxa"/>
          </w:tcPr>
          <w:p w14:paraId="2C583514" w14:textId="0D9820AE" w:rsidR="001D119E" w:rsidRDefault="001D119E"/>
        </w:tc>
        <w:tc>
          <w:tcPr>
            <w:tcW w:w="1048" w:type="dxa"/>
          </w:tcPr>
          <w:p w14:paraId="3CFE42A8" w14:textId="77777777" w:rsidR="001D119E" w:rsidRDefault="001D119E"/>
        </w:tc>
      </w:tr>
      <w:tr w:rsidR="001D119E" w14:paraId="22F46D99" w14:textId="014FF5C9" w:rsidTr="001D119E">
        <w:tc>
          <w:tcPr>
            <w:tcW w:w="1629" w:type="dxa"/>
          </w:tcPr>
          <w:p w14:paraId="77D24E4E" w14:textId="77777777" w:rsidR="001D119E" w:rsidRDefault="001D119E"/>
        </w:tc>
        <w:tc>
          <w:tcPr>
            <w:tcW w:w="706" w:type="dxa"/>
          </w:tcPr>
          <w:p w14:paraId="5A12EBB6" w14:textId="77777777" w:rsidR="001D119E" w:rsidRDefault="001D119E"/>
        </w:tc>
        <w:tc>
          <w:tcPr>
            <w:tcW w:w="946" w:type="dxa"/>
          </w:tcPr>
          <w:p w14:paraId="22E99C2E" w14:textId="2A84287B" w:rsidR="001D119E" w:rsidRDefault="001D119E">
            <w:r>
              <w:t>No</w:t>
            </w:r>
          </w:p>
        </w:tc>
        <w:tc>
          <w:tcPr>
            <w:tcW w:w="900" w:type="dxa"/>
          </w:tcPr>
          <w:p w14:paraId="77195C3C" w14:textId="160040F7" w:rsidR="001D119E" w:rsidRDefault="001D119E">
            <w:r>
              <w:t>Yes</w:t>
            </w:r>
          </w:p>
        </w:tc>
        <w:tc>
          <w:tcPr>
            <w:tcW w:w="886" w:type="dxa"/>
          </w:tcPr>
          <w:p w14:paraId="439F642C" w14:textId="104CE06D" w:rsidR="001D119E" w:rsidRDefault="001D119E">
            <w:r>
              <w:t>Total</w:t>
            </w:r>
          </w:p>
        </w:tc>
        <w:tc>
          <w:tcPr>
            <w:tcW w:w="1048" w:type="dxa"/>
          </w:tcPr>
          <w:p w14:paraId="7394CFD2" w14:textId="63C2CBE0" w:rsidR="001D119E" w:rsidRDefault="001D119E">
            <w:r>
              <w:t>% of row</w:t>
            </w:r>
          </w:p>
        </w:tc>
      </w:tr>
      <w:tr w:rsidR="001D119E" w14:paraId="5D4A59C1" w14:textId="2EF5A726" w:rsidTr="001D119E">
        <w:tc>
          <w:tcPr>
            <w:tcW w:w="1629" w:type="dxa"/>
            <w:vMerge w:val="restart"/>
          </w:tcPr>
          <w:p w14:paraId="161D4D8B" w14:textId="54EB256D" w:rsidR="001D119E" w:rsidRDefault="001D119E">
            <w:r>
              <w:t xml:space="preserve">Fitbit Step days </w:t>
            </w:r>
          </w:p>
        </w:tc>
        <w:tc>
          <w:tcPr>
            <w:tcW w:w="706" w:type="dxa"/>
          </w:tcPr>
          <w:p w14:paraId="7D34817E" w14:textId="752DED72" w:rsidR="001D119E" w:rsidRDefault="001D119E">
            <w:r>
              <w:t>No</w:t>
            </w:r>
          </w:p>
        </w:tc>
        <w:tc>
          <w:tcPr>
            <w:tcW w:w="946" w:type="dxa"/>
          </w:tcPr>
          <w:p w14:paraId="6258C139" w14:textId="789EE536" w:rsidR="001D119E" w:rsidRDefault="001D119E">
            <w:r>
              <w:t>0</w:t>
            </w:r>
          </w:p>
        </w:tc>
        <w:tc>
          <w:tcPr>
            <w:tcW w:w="900" w:type="dxa"/>
          </w:tcPr>
          <w:p w14:paraId="01F98AB1" w14:textId="47D21ECE" w:rsidR="001D119E" w:rsidRDefault="001D119E">
            <w:r>
              <w:t>39762</w:t>
            </w:r>
          </w:p>
        </w:tc>
        <w:tc>
          <w:tcPr>
            <w:tcW w:w="886" w:type="dxa"/>
          </w:tcPr>
          <w:p w14:paraId="35FEB5B0" w14:textId="58CEBDEB" w:rsidR="001D119E" w:rsidRDefault="001D119E">
            <w:r>
              <w:t>39762</w:t>
            </w:r>
          </w:p>
        </w:tc>
        <w:tc>
          <w:tcPr>
            <w:tcW w:w="1048" w:type="dxa"/>
          </w:tcPr>
          <w:p w14:paraId="211A2590" w14:textId="77777777" w:rsidR="001D119E" w:rsidRDefault="001D119E"/>
        </w:tc>
      </w:tr>
      <w:tr w:rsidR="001D119E" w14:paraId="10963004" w14:textId="031FC71B" w:rsidTr="001D119E">
        <w:tc>
          <w:tcPr>
            <w:tcW w:w="1629" w:type="dxa"/>
            <w:vMerge/>
          </w:tcPr>
          <w:p w14:paraId="08621676" w14:textId="77777777" w:rsidR="001D119E" w:rsidRDefault="001D119E"/>
        </w:tc>
        <w:tc>
          <w:tcPr>
            <w:tcW w:w="706" w:type="dxa"/>
          </w:tcPr>
          <w:p w14:paraId="36047313" w14:textId="156AD085" w:rsidR="001D119E" w:rsidRDefault="001D119E">
            <w:r>
              <w:t>Yes</w:t>
            </w:r>
          </w:p>
        </w:tc>
        <w:tc>
          <w:tcPr>
            <w:tcW w:w="946" w:type="dxa"/>
          </w:tcPr>
          <w:p w14:paraId="63BF814F" w14:textId="138ECAEE" w:rsidR="001D119E" w:rsidRDefault="001D119E">
            <w:r>
              <w:t>17283</w:t>
            </w:r>
          </w:p>
        </w:tc>
        <w:tc>
          <w:tcPr>
            <w:tcW w:w="900" w:type="dxa"/>
            <w:shd w:val="clear" w:color="auto" w:fill="CCFFCC"/>
          </w:tcPr>
          <w:p w14:paraId="44D092A2" w14:textId="3BB7AFC0" w:rsidR="001D119E" w:rsidRDefault="001D119E">
            <w:r>
              <w:t>257396</w:t>
            </w:r>
          </w:p>
        </w:tc>
        <w:tc>
          <w:tcPr>
            <w:tcW w:w="886" w:type="dxa"/>
          </w:tcPr>
          <w:p w14:paraId="429522F8" w14:textId="64AEC7C7" w:rsidR="001D119E" w:rsidRDefault="001D119E">
            <w:r>
              <w:t>274679</w:t>
            </w:r>
          </w:p>
        </w:tc>
        <w:tc>
          <w:tcPr>
            <w:tcW w:w="1048" w:type="dxa"/>
          </w:tcPr>
          <w:p w14:paraId="7525F65A" w14:textId="04215E1F" w:rsidR="001D119E" w:rsidRDefault="001D119E">
            <w:r>
              <w:t>93.7</w:t>
            </w:r>
          </w:p>
        </w:tc>
      </w:tr>
      <w:tr w:rsidR="001D119E" w14:paraId="01AC0CC1" w14:textId="4C68C698" w:rsidTr="001D119E">
        <w:tc>
          <w:tcPr>
            <w:tcW w:w="1629" w:type="dxa"/>
          </w:tcPr>
          <w:p w14:paraId="33151791" w14:textId="77777777" w:rsidR="001D119E" w:rsidRDefault="001D119E"/>
        </w:tc>
        <w:tc>
          <w:tcPr>
            <w:tcW w:w="706" w:type="dxa"/>
          </w:tcPr>
          <w:p w14:paraId="4B35E1CE" w14:textId="783CCE08" w:rsidR="001D119E" w:rsidRDefault="001D119E">
            <w:r>
              <w:t>Total</w:t>
            </w:r>
          </w:p>
        </w:tc>
        <w:tc>
          <w:tcPr>
            <w:tcW w:w="946" w:type="dxa"/>
          </w:tcPr>
          <w:p w14:paraId="6D246FCA" w14:textId="3BB940C5" w:rsidR="001D119E" w:rsidRDefault="001D119E">
            <w:r>
              <w:t>17283</w:t>
            </w:r>
          </w:p>
        </w:tc>
        <w:tc>
          <w:tcPr>
            <w:tcW w:w="900" w:type="dxa"/>
          </w:tcPr>
          <w:p w14:paraId="29E199B6" w14:textId="6D75886E" w:rsidR="001D119E" w:rsidRDefault="001D119E">
            <w:r>
              <w:t>297158</w:t>
            </w:r>
          </w:p>
        </w:tc>
        <w:tc>
          <w:tcPr>
            <w:tcW w:w="886" w:type="dxa"/>
          </w:tcPr>
          <w:p w14:paraId="4ED2A260" w14:textId="2DAAEA84" w:rsidR="001D119E" w:rsidRDefault="001D119E">
            <w:r>
              <w:t>314441</w:t>
            </w:r>
          </w:p>
        </w:tc>
        <w:tc>
          <w:tcPr>
            <w:tcW w:w="1048" w:type="dxa"/>
          </w:tcPr>
          <w:p w14:paraId="6A979559" w14:textId="77777777" w:rsidR="001D119E" w:rsidRDefault="001D119E"/>
        </w:tc>
      </w:tr>
    </w:tbl>
    <w:p w14:paraId="753F2BC9" w14:textId="0F241DB3" w:rsidR="004409B3" w:rsidRDefault="004409B3"/>
    <w:p w14:paraId="0840013A" w14:textId="0D723F81" w:rsidR="00741793" w:rsidRDefault="00741793" w:rsidP="00741793">
      <w:r>
        <w:t>Match of Fitbit Step and Sleep data Across 1 Academic Year per subject (with most days</w:t>
      </w:r>
      <w:r w:rsidR="001D119E">
        <w:t xml:space="preserve"> with step data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796"/>
        <w:gridCol w:w="766"/>
        <w:gridCol w:w="990"/>
        <w:gridCol w:w="886"/>
        <w:gridCol w:w="1048"/>
      </w:tblGrid>
      <w:tr w:rsidR="001D119E" w14:paraId="7065279E" w14:textId="5C157049" w:rsidTr="001D119E">
        <w:tc>
          <w:tcPr>
            <w:tcW w:w="1629" w:type="dxa"/>
          </w:tcPr>
          <w:p w14:paraId="1A7BB9C2" w14:textId="77777777" w:rsidR="001D119E" w:rsidRDefault="001D119E" w:rsidP="00A37597"/>
        </w:tc>
        <w:tc>
          <w:tcPr>
            <w:tcW w:w="796" w:type="dxa"/>
          </w:tcPr>
          <w:p w14:paraId="1791F6FC" w14:textId="77777777" w:rsidR="001D119E" w:rsidRDefault="001D119E" w:rsidP="00A37597"/>
        </w:tc>
        <w:tc>
          <w:tcPr>
            <w:tcW w:w="1756" w:type="dxa"/>
            <w:gridSpan w:val="2"/>
          </w:tcPr>
          <w:p w14:paraId="55BCDB2A" w14:textId="77777777" w:rsidR="001D119E" w:rsidRDefault="001D119E" w:rsidP="00A37597">
            <w:proofErr w:type="spellStart"/>
            <w:r>
              <w:t>FitBit</w:t>
            </w:r>
            <w:proofErr w:type="spellEnd"/>
            <w:r>
              <w:t xml:space="preserve"> Sleep days</w:t>
            </w:r>
          </w:p>
        </w:tc>
        <w:tc>
          <w:tcPr>
            <w:tcW w:w="886" w:type="dxa"/>
          </w:tcPr>
          <w:p w14:paraId="4930CE3F" w14:textId="77777777" w:rsidR="001D119E" w:rsidRDefault="001D119E" w:rsidP="00A37597"/>
        </w:tc>
        <w:tc>
          <w:tcPr>
            <w:tcW w:w="1048" w:type="dxa"/>
          </w:tcPr>
          <w:p w14:paraId="3D818A78" w14:textId="77777777" w:rsidR="001D119E" w:rsidRDefault="001D119E" w:rsidP="00A37597"/>
        </w:tc>
      </w:tr>
      <w:tr w:rsidR="001D119E" w14:paraId="4335D174" w14:textId="2DA9F14A" w:rsidTr="001D119E">
        <w:tc>
          <w:tcPr>
            <w:tcW w:w="1629" w:type="dxa"/>
          </w:tcPr>
          <w:p w14:paraId="73ADC557" w14:textId="77777777" w:rsidR="001D119E" w:rsidRDefault="001D119E" w:rsidP="00A37597"/>
        </w:tc>
        <w:tc>
          <w:tcPr>
            <w:tcW w:w="796" w:type="dxa"/>
          </w:tcPr>
          <w:p w14:paraId="6C789F00" w14:textId="77777777" w:rsidR="001D119E" w:rsidRDefault="001D119E" w:rsidP="00A37597"/>
        </w:tc>
        <w:tc>
          <w:tcPr>
            <w:tcW w:w="766" w:type="dxa"/>
          </w:tcPr>
          <w:p w14:paraId="6A78C1B4" w14:textId="77777777" w:rsidR="001D119E" w:rsidRDefault="001D119E" w:rsidP="00A37597">
            <w:r>
              <w:t>No</w:t>
            </w:r>
          </w:p>
        </w:tc>
        <w:tc>
          <w:tcPr>
            <w:tcW w:w="990" w:type="dxa"/>
          </w:tcPr>
          <w:p w14:paraId="35ABF63A" w14:textId="77777777" w:rsidR="001D119E" w:rsidRDefault="001D119E" w:rsidP="00A37597">
            <w:r>
              <w:t>Yes</w:t>
            </w:r>
          </w:p>
        </w:tc>
        <w:tc>
          <w:tcPr>
            <w:tcW w:w="886" w:type="dxa"/>
          </w:tcPr>
          <w:p w14:paraId="2111CEC3" w14:textId="77777777" w:rsidR="001D119E" w:rsidRDefault="001D119E" w:rsidP="00A37597">
            <w:r>
              <w:t>Total</w:t>
            </w:r>
          </w:p>
        </w:tc>
        <w:tc>
          <w:tcPr>
            <w:tcW w:w="1048" w:type="dxa"/>
          </w:tcPr>
          <w:p w14:paraId="6B9A7999" w14:textId="6CBD4EDB" w:rsidR="001D119E" w:rsidRDefault="001D119E" w:rsidP="00A37597">
            <w:r>
              <w:t>% of row</w:t>
            </w:r>
          </w:p>
        </w:tc>
      </w:tr>
      <w:tr w:rsidR="001D119E" w14:paraId="46DA6DCA" w14:textId="2037DAFE" w:rsidTr="001D119E">
        <w:tc>
          <w:tcPr>
            <w:tcW w:w="1629" w:type="dxa"/>
            <w:vMerge w:val="restart"/>
          </w:tcPr>
          <w:p w14:paraId="02B114FA" w14:textId="77777777" w:rsidR="001D119E" w:rsidRDefault="001D119E" w:rsidP="00A37597">
            <w:r>
              <w:t xml:space="preserve">Fitbit Step days </w:t>
            </w:r>
          </w:p>
        </w:tc>
        <w:tc>
          <w:tcPr>
            <w:tcW w:w="796" w:type="dxa"/>
          </w:tcPr>
          <w:p w14:paraId="5E7E7962" w14:textId="77777777" w:rsidR="001D119E" w:rsidRDefault="001D119E" w:rsidP="00A37597">
            <w:r>
              <w:t>No</w:t>
            </w:r>
          </w:p>
        </w:tc>
        <w:tc>
          <w:tcPr>
            <w:tcW w:w="766" w:type="dxa"/>
          </w:tcPr>
          <w:p w14:paraId="35039825" w14:textId="3EA5A39A" w:rsidR="001D119E" w:rsidRDefault="001D119E" w:rsidP="00A37597">
            <w:r>
              <w:t>0</w:t>
            </w:r>
          </w:p>
        </w:tc>
        <w:tc>
          <w:tcPr>
            <w:tcW w:w="990" w:type="dxa"/>
          </w:tcPr>
          <w:p w14:paraId="65F0915D" w14:textId="13D778BF" w:rsidR="001D119E" w:rsidRDefault="001D119E" w:rsidP="00A37597">
            <w:r>
              <w:t>190350</w:t>
            </w:r>
          </w:p>
        </w:tc>
        <w:tc>
          <w:tcPr>
            <w:tcW w:w="886" w:type="dxa"/>
          </w:tcPr>
          <w:p w14:paraId="59059964" w14:textId="4D80AF78" w:rsidR="001D119E" w:rsidRDefault="001D119E" w:rsidP="00A37597">
            <w:r>
              <w:t>190350</w:t>
            </w:r>
          </w:p>
        </w:tc>
        <w:tc>
          <w:tcPr>
            <w:tcW w:w="1048" w:type="dxa"/>
          </w:tcPr>
          <w:p w14:paraId="19D91838" w14:textId="77777777" w:rsidR="001D119E" w:rsidRDefault="001D119E" w:rsidP="00A37597"/>
        </w:tc>
      </w:tr>
      <w:tr w:rsidR="001D119E" w14:paraId="5367B4DA" w14:textId="3882DCEF" w:rsidTr="001D119E">
        <w:tc>
          <w:tcPr>
            <w:tcW w:w="1629" w:type="dxa"/>
            <w:vMerge/>
          </w:tcPr>
          <w:p w14:paraId="44B2BDC4" w14:textId="77777777" w:rsidR="001D119E" w:rsidRDefault="001D119E" w:rsidP="00A37597"/>
        </w:tc>
        <w:tc>
          <w:tcPr>
            <w:tcW w:w="796" w:type="dxa"/>
          </w:tcPr>
          <w:p w14:paraId="1826EAD0" w14:textId="77777777" w:rsidR="001D119E" w:rsidRDefault="001D119E" w:rsidP="00A37597">
            <w:r>
              <w:t>Yes</w:t>
            </w:r>
          </w:p>
        </w:tc>
        <w:tc>
          <w:tcPr>
            <w:tcW w:w="766" w:type="dxa"/>
          </w:tcPr>
          <w:p w14:paraId="280AE28A" w14:textId="248071ED" w:rsidR="001D119E" w:rsidRDefault="001D119E" w:rsidP="00A37597">
            <w:r>
              <w:t>5655</w:t>
            </w:r>
          </w:p>
        </w:tc>
        <w:tc>
          <w:tcPr>
            <w:tcW w:w="990" w:type="dxa"/>
            <w:shd w:val="clear" w:color="auto" w:fill="CCFFCC"/>
          </w:tcPr>
          <w:p w14:paraId="44A18BB8" w14:textId="3CFB8981" w:rsidR="001D119E" w:rsidRDefault="001D119E" w:rsidP="00A37597">
            <w:r>
              <w:t>106808</w:t>
            </w:r>
          </w:p>
        </w:tc>
        <w:tc>
          <w:tcPr>
            <w:tcW w:w="886" w:type="dxa"/>
          </w:tcPr>
          <w:p w14:paraId="0479E58B" w14:textId="5BB14B82" w:rsidR="001D119E" w:rsidRDefault="001D119E" w:rsidP="00A37597">
            <w:r>
              <w:t>112463</w:t>
            </w:r>
          </w:p>
        </w:tc>
        <w:tc>
          <w:tcPr>
            <w:tcW w:w="1048" w:type="dxa"/>
          </w:tcPr>
          <w:p w14:paraId="0F628655" w14:textId="3A5C7363" w:rsidR="001D119E" w:rsidRDefault="001D119E" w:rsidP="00A37597">
            <w:r>
              <w:t>95%</w:t>
            </w:r>
          </w:p>
        </w:tc>
      </w:tr>
      <w:tr w:rsidR="001D119E" w14:paraId="2B262025" w14:textId="51C8259F" w:rsidTr="001D119E">
        <w:tc>
          <w:tcPr>
            <w:tcW w:w="1629" w:type="dxa"/>
          </w:tcPr>
          <w:p w14:paraId="4C91E13E" w14:textId="77777777" w:rsidR="001D119E" w:rsidRDefault="001D119E" w:rsidP="00A37597"/>
        </w:tc>
        <w:tc>
          <w:tcPr>
            <w:tcW w:w="796" w:type="dxa"/>
          </w:tcPr>
          <w:p w14:paraId="137ADD65" w14:textId="77777777" w:rsidR="001D119E" w:rsidRDefault="001D119E" w:rsidP="00A37597">
            <w:r>
              <w:t>Total</w:t>
            </w:r>
          </w:p>
        </w:tc>
        <w:tc>
          <w:tcPr>
            <w:tcW w:w="766" w:type="dxa"/>
          </w:tcPr>
          <w:p w14:paraId="6B8C254F" w14:textId="3D84B9CA" w:rsidR="001D119E" w:rsidRDefault="001D119E" w:rsidP="00A37597">
            <w:r>
              <w:t>5655</w:t>
            </w:r>
          </w:p>
        </w:tc>
        <w:tc>
          <w:tcPr>
            <w:tcW w:w="990" w:type="dxa"/>
          </w:tcPr>
          <w:p w14:paraId="7A803BAF" w14:textId="46C927BD" w:rsidR="001D119E" w:rsidRDefault="001D119E" w:rsidP="00A37597">
            <w:r>
              <w:t>297158</w:t>
            </w:r>
          </w:p>
        </w:tc>
        <w:tc>
          <w:tcPr>
            <w:tcW w:w="886" w:type="dxa"/>
          </w:tcPr>
          <w:p w14:paraId="247EAFAC" w14:textId="4220BAEB" w:rsidR="001D119E" w:rsidRDefault="001D119E" w:rsidP="00A37597">
            <w:r>
              <w:t>302813</w:t>
            </w:r>
          </w:p>
        </w:tc>
        <w:tc>
          <w:tcPr>
            <w:tcW w:w="1048" w:type="dxa"/>
          </w:tcPr>
          <w:p w14:paraId="06582E31" w14:textId="77777777" w:rsidR="001D119E" w:rsidRDefault="001D119E" w:rsidP="00A37597"/>
        </w:tc>
      </w:tr>
    </w:tbl>
    <w:p w14:paraId="77941D96" w14:textId="77777777" w:rsidR="00741793" w:rsidRDefault="00741793"/>
    <w:p w14:paraId="56B93210" w14:textId="77777777" w:rsidR="00064D5C" w:rsidRDefault="00064D5C"/>
    <w:sectPr w:rsidR="0006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neeta" w:date="2021-04-23T11:03:00Z" w:initials="S">
    <w:p w14:paraId="5086CBBB" w14:textId="77777777" w:rsidR="004D598D" w:rsidRDefault="004D598D" w:rsidP="004D598D">
      <w:pPr>
        <w:rPr>
          <w:i/>
          <w:iCs/>
        </w:rPr>
      </w:pPr>
      <w:r>
        <w:rPr>
          <w:rStyle w:val="CommentReference"/>
        </w:rPr>
        <w:annotationRef/>
      </w:r>
      <w:r w:rsidRPr="00064D5C">
        <w:rPr>
          <w:i/>
          <w:iCs/>
        </w:rPr>
        <w:t xml:space="preserve">Should I remove sleep periods over 15 hours? </w:t>
      </w:r>
      <w:r>
        <w:rPr>
          <w:i/>
          <w:iCs/>
        </w:rPr>
        <w:t>(150 sleep periods)</w:t>
      </w:r>
    </w:p>
    <w:p w14:paraId="3C844718" w14:textId="77777777" w:rsidR="004D598D" w:rsidRDefault="004D598D" w:rsidP="004D598D">
      <w:pPr>
        <w:rPr>
          <w:i/>
          <w:iCs/>
        </w:rPr>
      </w:pPr>
    </w:p>
    <w:p w14:paraId="39A8394A" w14:textId="09F6D33B" w:rsidR="004D598D" w:rsidRDefault="004D598D" w:rsidP="004D598D">
      <w:pPr>
        <w:rPr>
          <w:i/>
          <w:iCs/>
        </w:rPr>
      </w:pPr>
      <w:r w:rsidRPr="00064D5C">
        <w:rPr>
          <w:i/>
          <w:iCs/>
        </w:rPr>
        <w:t xml:space="preserve">Should there be a </w:t>
      </w:r>
      <w:proofErr w:type="gramStart"/>
      <w:r w:rsidRPr="00064D5C">
        <w:rPr>
          <w:i/>
          <w:iCs/>
        </w:rPr>
        <w:t>lower limit</w:t>
      </w:r>
      <w:r>
        <w:rPr>
          <w:i/>
          <w:iCs/>
        </w:rPr>
        <w:t>s</w:t>
      </w:r>
      <w:proofErr w:type="gramEnd"/>
      <w:r w:rsidRPr="00064D5C">
        <w:rPr>
          <w:i/>
          <w:iCs/>
        </w:rPr>
        <w:t xml:space="preserve"> for a sleep period</w:t>
      </w:r>
      <w:r>
        <w:rPr>
          <w:i/>
          <w:iCs/>
        </w:rPr>
        <w:t xml:space="preserve"> (e.g. remove sleep periods with: …)?</w:t>
      </w:r>
    </w:p>
    <w:p w14:paraId="05AA8FFF" w14:textId="77777777" w:rsidR="004D598D" w:rsidRDefault="004D598D" w:rsidP="004D598D">
      <w:pPr>
        <w:pStyle w:val="ListParagraph"/>
        <w:numPr>
          <w:ilvl w:val="0"/>
          <w:numId w:val="1"/>
        </w:numPr>
      </w:pPr>
      <w:r w:rsidRPr="0019625E">
        <w:t>Sleep period &lt; 10 minutes: 142 sleep period</w:t>
      </w:r>
      <w:r>
        <w:t>s</w:t>
      </w:r>
    </w:p>
    <w:p w14:paraId="7B62E161" w14:textId="77777777" w:rsidR="004D598D" w:rsidRPr="0019625E" w:rsidRDefault="004D598D" w:rsidP="004D598D">
      <w:pPr>
        <w:pStyle w:val="ListParagraph"/>
        <w:numPr>
          <w:ilvl w:val="0"/>
          <w:numId w:val="1"/>
        </w:numPr>
      </w:pPr>
      <w:r>
        <w:t>Sleep period &lt; 30 minutes: 562 sleep periods</w:t>
      </w:r>
    </w:p>
    <w:p w14:paraId="526718FA" w14:textId="5E429CBF" w:rsidR="004D598D" w:rsidRPr="004D598D" w:rsidRDefault="004D598D" w:rsidP="004D598D">
      <w:pPr>
        <w:rPr>
          <w:i/>
          <w:iCs/>
        </w:rPr>
      </w:pPr>
    </w:p>
  </w:comment>
  <w:comment w:id="1" w:author="Suneeta" w:date="2021-04-23T11:02:00Z" w:initials="S">
    <w:p w14:paraId="14C285F5" w14:textId="731EEDAF" w:rsidR="004D598D" w:rsidRDefault="004D598D" w:rsidP="004D598D">
      <w:r>
        <w:rPr>
          <w:rStyle w:val="CommentReference"/>
        </w:rPr>
        <w:annotationRef/>
      </w:r>
      <w:r>
        <w:t>Question should I remove all/some of these days?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6718FA" w15:done="0"/>
  <w15:commentEx w15:paraId="14C28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2803" w16cex:dateUtc="2021-04-23T18:03:00Z"/>
  <w16cex:commentExtensible w16cex:durableId="242D27E3" w16cex:dateUtc="2021-04-23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6718FA" w16cid:durableId="242D2803"/>
  <w16cid:commentId w16cid:paraId="14C285F5" w16cid:durableId="242D27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93E"/>
    <w:multiLevelType w:val="hybridMultilevel"/>
    <w:tmpl w:val="9D2AF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42E64"/>
    <w:multiLevelType w:val="hybridMultilevel"/>
    <w:tmpl w:val="F842A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eeta">
    <w15:presenceInfo w15:providerId="None" w15:userId="Sune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5C"/>
    <w:rsid w:val="00064D5C"/>
    <w:rsid w:val="00076E9E"/>
    <w:rsid w:val="0019625E"/>
    <w:rsid w:val="001D119E"/>
    <w:rsid w:val="00230F24"/>
    <w:rsid w:val="00282841"/>
    <w:rsid w:val="002C14C9"/>
    <w:rsid w:val="004409B3"/>
    <w:rsid w:val="004D598D"/>
    <w:rsid w:val="006A2521"/>
    <w:rsid w:val="00741793"/>
    <w:rsid w:val="009E59E5"/>
    <w:rsid w:val="00BE375E"/>
    <w:rsid w:val="00C81820"/>
    <w:rsid w:val="00E23649"/>
    <w:rsid w:val="00F176C9"/>
    <w:rsid w:val="00FC2762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E3D8"/>
  <w15:chartTrackingRefBased/>
  <w15:docId w15:val="{313B6793-1DC0-474B-8749-068413E7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D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64D5C"/>
  </w:style>
  <w:style w:type="paragraph" w:styleId="ListParagraph">
    <w:name w:val="List Paragraph"/>
    <w:basedOn w:val="Normal"/>
    <w:uiPriority w:val="34"/>
    <w:qFormat/>
    <w:rsid w:val="0019625E"/>
    <w:pPr>
      <w:ind w:left="720"/>
      <w:contextualSpacing/>
    </w:pPr>
  </w:style>
  <w:style w:type="table" w:styleId="TableGrid">
    <w:name w:val="Table Grid"/>
    <w:basedOn w:val="TableNormal"/>
    <w:uiPriority w:val="39"/>
    <w:rsid w:val="0019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5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9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ites.nd.edu/nethealth/fitbit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</dc:creator>
  <cp:keywords/>
  <dc:description/>
  <cp:lastModifiedBy>Suneeta</cp:lastModifiedBy>
  <cp:revision>6</cp:revision>
  <dcterms:created xsi:type="dcterms:W3CDTF">2021-04-22T05:48:00Z</dcterms:created>
  <dcterms:modified xsi:type="dcterms:W3CDTF">2021-05-02T05:58:00Z</dcterms:modified>
</cp:coreProperties>
</file>