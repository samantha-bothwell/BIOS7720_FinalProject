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D2FC" w14:textId="45B56FBF" w:rsidR="00FC2762" w:rsidRPr="00015B59" w:rsidRDefault="00172F2D" w:rsidP="00015B59">
      <w:pPr>
        <w:pStyle w:val="Heading1"/>
      </w:pPr>
      <w:r w:rsidRPr="00015B59">
        <w:t xml:space="preserve">Data Cleaning </w:t>
      </w:r>
      <w:r w:rsidR="00D93C9A">
        <w:t>Summary</w:t>
      </w:r>
      <w:r w:rsidR="00613E4D">
        <w:t xml:space="preserve"> – REVISED 4/30/2021</w:t>
      </w:r>
    </w:p>
    <w:p w14:paraId="2CCF583B" w14:textId="4D2043C6" w:rsidR="00015B59" w:rsidRPr="00015B59" w:rsidRDefault="00015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B59">
        <w:rPr>
          <w:rFonts w:ascii="Times New Roman" w:hAnsi="Times New Roman" w:cs="Times New Roman"/>
          <w:b/>
          <w:bCs/>
          <w:sz w:val="24"/>
          <w:szCs w:val="24"/>
        </w:rPr>
        <w:t xml:space="preserve">Question: What counts as a nonsensical step count? </w:t>
      </w:r>
    </w:p>
    <w:p w14:paraId="69D4D2E0" w14:textId="682612C2" w:rsidR="00015B59" w:rsidRPr="00015B59" w:rsidRDefault="00015B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5B59">
        <w:rPr>
          <w:rFonts w:ascii="Times New Roman" w:hAnsi="Times New Roman" w:cs="Times New Roman"/>
          <w:i/>
          <w:iCs/>
          <w:sz w:val="24"/>
          <w:szCs w:val="24"/>
        </w:rPr>
        <w:t xml:space="preserve">All Days: </w:t>
      </w:r>
    </w:p>
    <w:p w14:paraId="6E21207E" w14:textId="238A25C0" w:rsidR="00172F2D" w:rsidRDefault="00172F2D">
      <w:r>
        <w:rPr>
          <w:noProof/>
        </w:rPr>
        <w:drawing>
          <wp:inline distT="0" distB="0" distL="0" distR="0" wp14:anchorId="496DC813" wp14:editId="4CBB45A0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BA7" w14:textId="3F83F3B4" w:rsidR="00172F2D" w:rsidRDefault="00172F2D">
      <w:r>
        <w:rPr>
          <w:noProof/>
        </w:rPr>
        <w:drawing>
          <wp:inline distT="0" distB="0" distL="0" distR="0" wp14:anchorId="15022568" wp14:editId="30B7977B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28D7" w14:textId="6C9E9A63" w:rsidR="00015B59" w:rsidRDefault="00015B59">
      <w:r>
        <w:t xml:space="preserve">Summary: </w:t>
      </w:r>
    </w:p>
    <w:p w14:paraId="06E77FAB" w14:textId="463CF495" w:rsidR="00015B59" w:rsidRPr="00015B59" w:rsidRDefault="00015B59" w:rsidP="00015B59">
      <w:pPr>
        <w:rPr>
          <w:rFonts w:ascii="Lucida Console" w:hAnsi="Lucida Console"/>
        </w:rPr>
      </w:pPr>
      <w:r w:rsidRPr="00015B59">
        <w:rPr>
          <w:rFonts w:ascii="Lucida Console" w:hAnsi="Lucida Console"/>
        </w:rPr>
        <w:t xml:space="preserve">   Min. 1st Qu.  Median    Mean 3rd Qu.    Max.    NA's</w:t>
      </w:r>
      <w:r>
        <w:rPr>
          <w:rFonts w:ascii="Lucida Console" w:hAnsi="Lucida Console"/>
        </w:rPr>
        <w:t xml:space="preserve">  SD</w:t>
      </w:r>
      <w:r w:rsidRPr="00015B59">
        <w:rPr>
          <w:rFonts w:ascii="Lucida Console" w:hAnsi="Lucida Console"/>
        </w:rPr>
        <w:t xml:space="preserve"> </w:t>
      </w:r>
    </w:p>
    <w:p w14:paraId="7A197731" w14:textId="526E16A5" w:rsidR="00015B59" w:rsidRPr="00015B59" w:rsidRDefault="00015B59" w:rsidP="00015B59">
      <w:pPr>
        <w:rPr>
          <w:rFonts w:ascii="Lucida Console" w:hAnsi="Lucida Console"/>
        </w:rPr>
      </w:pPr>
      <w:r w:rsidRPr="00015B59">
        <w:rPr>
          <w:rFonts w:ascii="Lucida Console" w:hAnsi="Lucida Console"/>
        </w:rPr>
        <w:t xml:space="preserve">      4    6961   10599   11053   14455   87677    1072 </w:t>
      </w:r>
      <w:r>
        <w:rPr>
          <w:rFonts w:ascii="Lucida Console" w:hAnsi="Lucida Console"/>
        </w:rPr>
        <w:t xml:space="preserve"> 5864.1</w:t>
      </w:r>
    </w:p>
    <w:p w14:paraId="368D8745" w14:textId="77777777" w:rsidR="00015B59" w:rsidRDefault="00015B59"/>
    <w:p w14:paraId="1B95ACAC" w14:textId="5A3E75A9" w:rsidR="00015B59" w:rsidRPr="00015B59" w:rsidDel="00E13575" w:rsidRDefault="00015B59">
      <w:pPr>
        <w:rPr>
          <w:del w:id="0" w:author="Suneeta" w:date="2021-04-30T16:24:00Z"/>
          <w:rFonts w:ascii="Times New Roman" w:hAnsi="Times New Roman" w:cs="Times New Roman"/>
          <w:i/>
          <w:iCs/>
          <w:sz w:val="24"/>
          <w:szCs w:val="24"/>
        </w:rPr>
      </w:pPr>
      <w:del w:id="1" w:author="Suneeta" w:date="2021-04-30T16:24:00Z">
        <w:r w:rsidRPr="00015B59" w:rsidDel="00E13575">
          <w:rPr>
            <w:rFonts w:ascii="Times New Roman" w:hAnsi="Times New Roman" w:cs="Times New Roman"/>
            <w:i/>
            <w:iCs/>
            <w:sz w:val="24"/>
            <w:szCs w:val="24"/>
          </w:rPr>
          <w:lastRenderedPageBreak/>
          <w:delText>Removed Days with &lt; 1000 or &gt;= 35000</w:delText>
        </w:r>
      </w:del>
    </w:p>
    <w:p w14:paraId="72ACCA35" w14:textId="2934AC23" w:rsidR="00015B59" w:rsidRDefault="00015B59">
      <w:del w:id="2" w:author="Suneeta" w:date="2021-04-30T16:24:00Z">
        <w:r w:rsidDel="00E13575">
          <w:rPr>
            <w:noProof/>
          </w:rPr>
          <w:drawing>
            <wp:inline distT="0" distB="0" distL="0" distR="0" wp14:anchorId="5C916613" wp14:editId="64BC8917">
              <wp:extent cx="5943600" cy="299656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6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34A151A" w14:textId="4259235A" w:rsidR="00015B59" w:rsidRPr="00015B59" w:rsidDel="00E13575" w:rsidRDefault="00015B59" w:rsidP="00015B59">
      <w:pPr>
        <w:rPr>
          <w:del w:id="3" w:author="Suneeta" w:date="2021-04-30T16:24:00Z"/>
          <w:rFonts w:ascii="Lucida Console" w:hAnsi="Lucida Console"/>
        </w:rPr>
      </w:pPr>
      <w:del w:id="4" w:author="Suneeta" w:date="2021-04-30T16:24:00Z">
        <w:r w:rsidRPr="00015B59" w:rsidDel="00E13575">
          <w:rPr>
            <w:rFonts w:ascii="Lucida Console" w:hAnsi="Lucida Console"/>
          </w:rPr>
          <w:delText xml:space="preserve">   Min. 1st Qu.  Median    Mean 3rd Qu.    Max.    NA's </w:delText>
        </w:r>
        <w:r w:rsidDel="00E13575">
          <w:rPr>
            <w:rFonts w:ascii="Lucida Console" w:hAnsi="Lucida Console"/>
          </w:rPr>
          <w:delText>SD</w:delText>
        </w:r>
      </w:del>
    </w:p>
    <w:p w14:paraId="5C185EDC" w14:textId="0150128F" w:rsidR="00015B59" w:rsidRPr="00015B59" w:rsidDel="00E13575" w:rsidRDefault="00015B59" w:rsidP="00015B59">
      <w:pPr>
        <w:rPr>
          <w:del w:id="5" w:author="Suneeta" w:date="2021-04-30T16:24:00Z"/>
          <w:rFonts w:ascii="Lucida Console" w:hAnsi="Lucida Console"/>
        </w:rPr>
      </w:pPr>
      <w:del w:id="6" w:author="Suneeta" w:date="2021-04-30T16:24:00Z">
        <w:r w:rsidRPr="00015B59" w:rsidDel="00E13575">
          <w:rPr>
            <w:rFonts w:ascii="Lucida Console" w:hAnsi="Lucida Console"/>
          </w:rPr>
          <w:delText xml:space="preserve">   1000    7253   10753   11273   14553   34986    1072 </w:delText>
        </w:r>
        <w:r w:rsidDel="00E13575">
          <w:rPr>
            <w:rFonts w:ascii="Lucida Console" w:hAnsi="Lucida Console"/>
          </w:rPr>
          <w:delText>5580.7</w:delText>
        </w:r>
      </w:del>
    </w:p>
    <w:p w14:paraId="0D203220" w14:textId="77777777" w:rsidR="00E13575" w:rsidRPr="00E13575" w:rsidRDefault="00E13575" w:rsidP="00E13575">
      <w:pPr>
        <w:rPr>
          <w:ins w:id="7" w:author="Suneeta" w:date="2021-04-30T16:24:00Z"/>
          <w:rFonts w:ascii="Lucida Console" w:hAnsi="Lucida Console"/>
        </w:rPr>
      </w:pPr>
      <w:ins w:id="8" w:author="Suneeta" w:date="2021-04-30T16:24:00Z">
        <w:r w:rsidRPr="00E13575">
          <w:rPr>
            <w:rFonts w:ascii="Lucida Console" w:hAnsi="Lucida Console"/>
          </w:rPr>
          <w:t xml:space="preserve">  Min.   1st Qu.    Median      Mean   3rd Qu.      Max.        sd </w:t>
        </w:r>
      </w:ins>
    </w:p>
    <w:p w14:paraId="272FBD55" w14:textId="787794B4" w:rsidR="00E13575" w:rsidRPr="00E13575" w:rsidRDefault="00E13575" w:rsidP="00E13575">
      <w:pPr>
        <w:rPr>
          <w:ins w:id="9" w:author="Suneeta" w:date="2021-04-30T16:24:00Z"/>
          <w:rFonts w:ascii="Lucida Console" w:hAnsi="Lucida Console"/>
        </w:rPr>
      </w:pPr>
      <w:ins w:id="10" w:author="Suneeta" w:date="2021-04-30T16:24:00Z">
        <w:r w:rsidRPr="00E13575">
          <w:rPr>
            <w:rFonts w:ascii="Lucida Console" w:hAnsi="Lucida Console"/>
          </w:rPr>
          <w:t xml:space="preserve"> 6.000  8002.000 11332.000 11905.723 15061.000 64226.000  5582.008 </w:t>
        </w:r>
      </w:ins>
    </w:p>
    <w:p w14:paraId="7FA0041B" w14:textId="1144A50C" w:rsidR="00015B59" w:rsidRDefault="00015B59">
      <w:pPr>
        <w:rPr>
          <w:ins w:id="11" w:author="Suneeta" w:date="2021-04-30T16:28:00Z"/>
        </w:rPr>
      </w:pPr>
    </w:p>
    <w:p w14:paraId="117C6F44" w14:textId="38AE6092" w:rsidR="009258EF" w:rsidRDefault="009258EF">
      <w:pPr>
        <w:rPr>
          <w:ins w:id="12" w:author="Suneeta" w:date="2021-04-30T16:25:00Z"/>
        </w:rPr>
      </w:pPr>
      <w:ins w:id="13" w:author="Suneeta" w:date="2021-04-30T16:28:00Z">
        <w:r>
          <w:rPr>
            <w:noProof/>
          </w:rPr>
          <w:drawing>
            <wp:inline distT="0" distB="0" distL="0" distR="0" wp14:anchorId="14BB8D92" wp14:editId="4484223D">
              <wp:extent cx="5943600" cy="299656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6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314B26" w14:textId="017F8D41" w:rsidR="00E13575" w:rsidRDefault="00E13575">
      <w:pPr>
        <w:rPr>
          <w:ins w:id="14" w:author="Suneeta" w:date="2021-04-30T16:26:00Z"/>
        </w:rPr>
      </w:pPr>
      <w:ins w:id="15" w:author="Suneeta" w:date="2021-04-30T16:25:00Z">
        <w:r>
          <w:t xml:space="preserve">3 days with </w:t>
        </w:r>
      </w:ins>
      <w:ins w:id="16" w:author="Suneeta" w:date="2021-04-30T16:26:00Z">
        <w:r>
          <w:t>&lt; 100 steps</w:t>
        </w:r>
      </w:ins>
    </w:p>
    <w:p w14:paraId="155A94F6" w14:textId="37E5DF96" w:rsidR="00E13575" w:rsidRDefault="00E13575">
      <w:ins w:id="17" w:author="Suneeta" w:date="2021-04-30T16:26:00Z">
        <w:r>
          <w:lastRenderedPageBreak/>
          <w:t>464 days with &gt; 35,000 steps</w:t>
        </w:r>
      </w:ins>
    </w:p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6457"/>
        <w:gridCol w:w="886"/>
        <w:gridCol w:w="1022"/>
        <w:gridCol w:w="551"/>
      </w:tblGrid>
      <w:tr w:rsidR="004C6860" w14:paraId="46B9C4BD" w14:textId="77777777" w:rsidTr="004C6860">
        <w:tc>
          <w:tcPr>
            <w:tcW w:w="6928" w:type="dxa"/>
          </w:tcPr>
          <w:p w14:paraId="55FE0079" w14:textId="77777777" w:rsidR="004C6860" w:rsidRDefault="004C6860"/>
        </w:tc>
        <w:tc>
          <w:tcPr>
            <w:tcW w:w="886" w:type="dxa"/>
          </w:tcPr>
          <w:p w14:paraId="0C65064A" w14:textId="58DE2E48" w:rsidR="004C6860" w:rsidRDefault="004C6860">
            <w:r>
              <w:t>Days</w:t>
            </w:r>
          </w:p>
        </w:tc>
        <w:tc>
          <w:tcPr>
            <w:tcW w:w="551" w:type="dxa"/>
          </w:tcPr>
          <w:p w14:paraId="09C2C645" w14:textId="560915B1" w:rsidR="004C6860" w:rsidRDefault="004C6860">
            <w:r>
              <w:t>% decrease</w:t>
            </w:r>
          </w:p>
        </w:tc>
        <w:tc>
          <w:tcPr>
            <w:tcW w:w="551" w:type="dxa"/>
          </w:tcPr>
          <w:p w14:paraId="1AAF00AE" w14:textId="2F09104A" w:rsidR="004C6860" w:rsidRDefault="004C6860">
            <w:r>
              <w:t>N</w:t>
            </w:r>
          </w:p>
        </w:tc>
      </w:tr>
      <w:tr w:rsidR="004C6860" w14:paraId="6CC9A32E" w14:textId="77777777" w:rsidTr="004C6860">
        <w:tc>
          <w:tcPr>
            <w:tcW w:w="6928" w:type="dxa"/>
          </w:tcPr>
          <w:p w14:paraId="05171F56" w14:textId="02821477" w:rsidR="004C6860" w:rsidRDefault="004C6860">
            <w:r>
              <w:t>Raw Data</w:t>
            </w:r>
          </w:p>
        </w:tc>
        <w:tc>
          <w:tcPr>
            <w:tcW w:w="886" w:type="dxa"/>
          </w:tcPr>
          <w:p w14:paraId="6319CE2D" w14:textId="37DFA7C9" w:rsidR="004C6860" w:rsidRDefault="004C6860">
            <w:r>
              <w:t>357827</w:t>
            </w:r>
          </w:p>
        </w:tc>
        <w:tc>
          <w:tcPr>
            <w:tcW w:w="551" w:type="dxa"/>
          </w:tcPr>
          <w:p w14:paraId="0F680F0A" w14:textId="69578693" w:rsidR="004C6860" w:rsidRDefault="004C6860">
            <w:r>
              <w:t>100%</w:t>
            </w:r>
          </w:p>
        </w:tc>
        <w:tc>
          <w:tcPr>
            <w:tcW w:w="551" w:type="dxa"/>
          </w:tcPr>
          <w:p w14:paraId="70078D6E" w14:textId="103D0150" w:rsidR="004C6860" w:rsidRDefault="004C6860">
            <w:r>
              <w:t>623</w:t>
            </w:r>
          </w:p>
        </w:tc>
      </w:tr>
      <w:tr w:rsidR="004C6860" w14:paraId="0DAF8AF1" w14:textId="77777777" w:rsidTr="004C6860">
        <w:tc>
          <w:tcPr>
            <w:tcW w:w="6928" w:type="dxa"/>
          </w:tcPr>
          <w:p w14:paraId="3A059A0E" w14:textId="641607DD" w:rsidR="004C6860" w:rsidRDefault="004C6860">
            <w:r>
              <w:t>Remove duplicate days (2163 days)</w:t>
            </w:r>
          </w:p>
        </w:tc>
        <w:tc>
          <w:tcPr>
            <w:tcW w:w="886" w:type="dxa"/>
          </w:tcPr>
          <w:p w14:paraId="03F3E441" w14:textId="4C04134B" w:rsidR="004C6860" w:rsidRDefault="004C6860">
            <w:r>
              <w:t>355664</w:t>
            </w:r>
          </w:p>
        </w:tc>
        <w:tc>
          <w:tcPr>
            <w:tcW w:w="551" w:type="dxa"/>
          </w:tcPr>
          <w:p w14:paraId="29FC560A" w14:textId="180BC16B" w:rsidR="004C6860" w:rsidRDefault="004C6860">
            <w:r>
              <w:t>99.4%</w:t>
            </w:r>
          </w:p>
        </w:tc>
        <w:tc>
          <w:tcPr>
            <w:tcW w:w="551" w:type="dxa"/>
          </w:tcPr>
          <w:p w14:paraId="3E884AEF" w14:textId="2615B638" w:rsidR="004C6860" w:rsidRDefault="004C6860">
            <w:r>
              <w:t>623</w:t>
            </w:r>
          </w:p>
        </w:tc>
      </w:tr>
      <w:tr w:rsidR="004C6860" w14:paraId="77597726" w14:textId="77777777" w:rsidTr="004C6860">
        <w:tc>
          <w:tcPr>
            <w:tcW w:w="6928" w:type="dxa"/>
          </w:tcPr>
          <w:p w14:paraId="1D29F16B" w14:textId="748C5BC1" w:rsidR="004C6860" w:rsidRDefault="004C6860">
            <w:r>
              <w:t xml:space="preserve">Removed days with </w:t>
            </w:r>
            <w:r w:rsidRPr="00DB4D6A">
              <w:rPr>
                <w:i/>
                <w:iCs/>
              </w:rPr>
              <w:t>NA</w:t>
            </w:r>
            <w:r>
              <w:t xml:space="preserve"> steps</w:t>
            </w:r>
            <w:r w:rsidR="00D93C9A">
              <w:t xml:space="preserve"> (</w:t>
            </w:r>
            <w:r w:rsidR="00D93C9A" w:rsidRPr="008A382F">
              <w:rPr>
                <w:i/>
                <w:iCs/>
              </w:rPr>
              <w:t>Nonsensical Data</w:t>
            </w:r>
            <w:r w:rsidR="00D93C9A">
              <w:t>)</w:t>
            </w:r>
          </w:p>
        </w:tc>
        <w:tc>
          <w:tcPr>
            <w:tcW w:w="886" w:type="dxa"/>
          </w:tcPr>
          <w:p w14:paraId="6D1F4A8B" w14:textId="12D33397" w:rsidR="004C6860" w:rsidRDefault="004C6860">
            <w:r>
              <w:t>354592</w:t>
            </w:r>
          </w:p>
        </w:tc>
        <w:tc>
          <w:tcPr>
            <w:tcW w:w="551" w:type="dxa"/>
          </w:tcPr>
          <w:p w14:paraId="7C8AB5BD" w14:textId="6BC2589D" w:rsidR="004C6860" w:rsidRDefault="004C6860">
            <w:r>
              <w:t>99.1%</w:t>
            </w:r>
          </w:p>
        </w:tc>
        <w:tc>
          <w:tcPr>
            <w:tcW w:w="551" w:type="dxa"/>
          </w:tcPr>
          <w:p w14:paraId="647BAAEF" w14:textId="507D935A" w:rsidR="004C6860" w:rsidRDefault="004C6860">
            <w:r>
              <w:t>623</w:t>
            </w:r>
          </w:p>
        </w:tc>
      </w:tr>
      <w:tr w:rsidR="004C6860" w14:paraId="1E9A74F2" w14:textId="77777777" w:rsidTr="004C6860">
        <w:tc>
          <w:tcPr>
            <w:tcW w:w="6928" w:type="dxa"/>
          </w:tcPr>
          <w:p w14:paraId="5FBD62F8" w14:textId="4EE300E3" w:rsidR="004C6860" w:rsidRDefault="004C6860">
            <w:r>
              <w:t>Removed Days with &lt; 1000 or &gt; 35000 steps (</w:t>
            </w:r>
            <w:r w:rsidRPr="008A382F">
              <w:rPr>
                <w:i/>
                <w:iCs/>
              </w:rPr>
              <w:t>Nonsensical Data</w:t>
            </w:r>
            <w:r>
              <w:t>)</w:t>
            </w:r>
          </w:p>
        </w:tc>
        <w:tc>
          <w:tcPr>
            <w:tcW w:w="886" w:type="dxa"/>
          </w:tcPr>
          <w:p w14:paraId="7F8ABBE7" w14:textId="554C4162" w:rsidR="004C6860" w:rsidRDefault="004C6860">
            <w:r>
              <w:t>345484</w:t>
            </w:r>
          </w:p>
        </w:tc>
        <w:tc>
          <w:tcPr>
            <w:tcW w:w="551" w:type="dxa"/>
          </w:tcPr>
          <w:p w14:paraId="564D7DF6" w14:textId="19CE756D" w:rsidR="004C6860" w:rsidRDefault="004C6860">
            <w:r>
              <w:t>96.6%</w:t>
            </w:r>
          </w:p>
        </w:tc>
        <w:tc>
          <w:tcPr>
            <w:tcW w:w="551" w:type="dxa"/>
          </w:tcPr>
          <w:p w14:paraId="085777C5" w14:textId="706B0FE3" w:rsidR="004C6860" w:rsidRDefault="004C6860">
            <w:r>
              <w:t>622</w:t>
            </w:r>
          </w:p>
        </w:tc>
      </w:tr>
      <w:tr w:rsidR="004C6860" w14:paraId="1F87911C" w14:textId="77777777" w:rsidTr="004C6860">
        <w:tc>
          <w:tcPr>
            <w:tcW w:w="6928" w:type="dxa"/>
          </w:tcPr>
          <w:p w14:paraId="26851A1E" w14:textId="33CBBFFA" w:rsidR="004C6860" w:rsidRDefault="004C6860">
            <w:r>
              <w:t xml:space="preserve">Remove Days </w:t>
            </w:r>
            <w:r>
              <w:rPr>
                <w:rFonts w:cstheme="minorHAnsi"/>
              </w:rPr>
              <w:t>≤</w:t>
            </w:r>
            <w:r>
              <w:t xml:space="preserve"> 80% compliance </w:t>
            </w:r>
          </w:p>
        </w:tc>
        <w:tc>
          <w:tcPr>
            <w:tcW w:w="886" w:type="dxa"/>
          </w:tcPr>
          <w:p w14:paraId="5B47BF32" w14:textId="7DAB2BB4" w:rsidR="004C6860" w:rsidRDefault="004C6860">
            <w:r>
              <w:t>273708</w:t>
            </w:r>
          </w:p>
        </w:tc>
        <w:tc>
          <w:tcPr>
            <w:tcW w:w="551" w:type="dxa"/>
          </w:tcPr>
          <w:p w14:paraId="18B35FD3" w14:textId="207B89C7" w:rsidR="004C6860" w:rsidRDefault="004C6860">
            <w:r>
              <w:t>76.5%</w:t>
            </w:r>
          </w:p>
        </w:tc>
        <w:tc>
          <w:tcPr>
            <w:tcW w:w="551" w:type="dxa"/>
          </w:tcPr>
          <w:p w14:paraId="6A7EDA3F" w14:textId="75E62200" w:rsidR="004C6860" w:rsidRDefault="004C6860">
            <w:r>
              <w:t>618</w:t>
            </w:r>
          </w:p>
        </w:tc>
      </w:tr>
      <w:tr w:rsidR="004C6860" w14:paraId="5044CCEA" w14:textId="77777777" w:rsidTr="004C6860">
        <w:tc>
          <w:tcPr>
            <w:tcW w:w="6928" w:type="dxa"/>
          </w:tcPr>
          <w:p w14:paraId="69510708" w14:textId="215A9063" w:rsidR="004C6860" w:rsidRDefault="004C6860">
            <w:r>
              <w:t>Remove Days before the 1</w:t>
            </w:r>
            <w:r w:rsidRPr="008A382F">
              <w:rPr>
                <w:vertAlign w:val="superscript"/>
              </w:rPr>
              <w:t>st</w:t>
            </w:r>
            <w:r>
              <w:t xml:space="preserve"> Academic Year (starts: 8/1/2015) </w:t>
            </w:r>
          </w:p>
          <w:p w14:paraId="2ED69A11" w14:textId="0626AB33" w:rsidR="004C6860" w:rsidRPr="00DC6CE0" w:rsidRDefault="004C6860">
            <w:pPr>
              <w:rPr>
                <w:i/>
                <w:iCs/>
              </w:rPr>
            </w:pPr>
            <w:r w:rsidRPr="00DC6CE0">
              <w:rPr>
                <w:i/>
                <w:iCs/>
              </w:rPr>
              <w:t>(earliest day before 1</w:t>
            </w:r>
            <w:r w:rsidRPr="00DC6CE0">
              <w:rPr>
                <w:i/>
                <w:iCs/>
                <w:vertAlign w:val="superscript"/>
              </w:rPr>
              <w:t>st</w:t>
            </w:r>
            <w:r w:rsidRPr="00DC6CE0">
              <w:rPr>
                <w:i/>
                <w:iCs/>
              </w:rPr>
              <w:t xml:space="preserve"> Academic Year: 7/25/2015)</w:t>
            </w:r>
          </w:p>
        </w:tc>
        <w:tc>
          <w:tcPr>
            <w:tcW w:w="886" w:type="dxa"/>
          </w:tcPr>
          <w:p w14:paraId="79E14F2C" w14:textId="0AFFF8B5" w:rsidR="004C6860" w:rsidRDefault="004C6860">
            <w:r>
              <w:t>273446</w:t>
            </w:r>
          </w:p>
        </w:tc>
        <w:tc>
          <w:tcPr>
            <w:tcW w:w="551" w:type="dxa"/>
          </w:tcPr>
          <w:p w14:paraId="43B1893E" w14:textId="3E614D18" w:rsidR="004C6860" w:rsidRDefault="004C6860">
            <w:r>
              <w:t>76.4%</w:t>
            </w:r>
          </w:p>
        </w:tc>
        <w:tc>
          <w:tcPr>
            <w:tcW w:w="551" w:type="dxa"/>
          </w:tcPr>
          <w:p w14:paraId="53A73262" w14:textId="346FE504" w:rsidR="004C6860" w:rsidRDefault="004C6860">
            <w:r>
              <w:t>618</w:t>
            </w:r>
          </w:p>
        </w:tc>
      </w:tr>
      <w:tr w:rsidR="004C6860" w14:paraId="1CAACAD1" w14:textId="77777777" w:rsidTr="004C6860">
        <w:tc>
          <w:tcPr>
            <w:tcW w:w="6928" w:type="dxa"/>
          </w:tcPr>
          <w:p w14:paraId="01DD57C8" w14:textId="52308573" w:rsidR="004C6860" w:rsidRDefault="004C6860">
            <w:r>
              <w:t>Remove years with &lt; 100 days of data</w:t>
            </w:r>
          </w:p>
        </w:tc>
        <w:tc>
          <w:tcPr>
            <w:tcW w:w="886" w:type="dxa"/>
          </w:tcPr>
          <w:p w14:paraId="237D39F2" w14:textId="7E891100" w:rsidR="004C6860" w:rsidRDefault="004C6860">
            <w:r>
              <w:t>252954</w:t>
            </w:r>
          </w:p>
        </w:tc>
        <w:tc>
          <w:tcPr>
            <w:tcW w:w="551" w:type="dxa"/>
          </w:tcPr>
          <w:p w14:paraId="2C43983C" w14:textId="35D7553B" w:rsidR="004C6860" w:rsidRDefault="004C6860">
            <w:r>
              <w:t>70.7%</w:t>
            </w:r>
          </w:p>
        </w:tc>
        <w:tc>
          <w:tcPr>
            <w:tcW w:w="551" w:type="dxa"/>
          </w:tcPr>
          <w:p w14:paraId="1624CBCA" w14:textId="3371B0F8" w:rsidR="004C6860" w:rsidRDefault="004C6860">
            <w:r>
              <w:t>470</w:t>
            </w:r>
          </w:p>
        </w:tc>
      </w:tr>
      <w:tr w:rsidR="004C6860" w14:paraId="27BD72F3" w14:textId="77777777" w:rsidTr="004C6860">
        <w:tc>
          <w:tcPr>
            <w:tcW w:w="6928" w:type="dxa"/>
          </w:tcPr>
          <w:p w14:paraId="66D9919A" w14:textId="02DABE2E" w:rsidR="004C6860" w:rsidRDefault="00923B3C">
            <w:r>
              <w:t>Reduce to one Academic Year per subject using year with max days</w:t>
            </w:r>
          </w:p>
        </w:tc>
        <w:tc>
          <w:tcPr>
            <w:tcW w:w="886" w:type="dxa"/>
          </w:tcPr>
          <w:p w14:paraId="43B3BBD4" w14:textId="71368D52" w:rsidR="004C6860" w:rsidRDefault="00923B3C">
            <w:r>
              <w:t>112463</w:t>
            </w:r>
          </w:p>
        </w:tc>
        <w:tc>
          <w:tcPr>
            <w:tcW w:w="551" w:type="dxa"/>
          </w:tcPr>
          <w:p w14:paraId="613989A8" w14:textId="7D04A4F3" w:rsidR="004C6860" w:rsidRDefault="00923B3C">
            <w:r>
              <w:t>31.4%</w:t>
            </w:r>
          </w:p>
        </w:tc>
        <w:tc>
          <w:tcPr>
            <w:tcW w:w="551" w:type="dxa"/>
          </w:tcPr>
          <w:p w14:paraId="7762E378" w14:textId="66FCE131" w:rsidR="004C6860" w:rsidRDefault="00923B3C">
            <w:r>
              <w:t>470</w:t>
            </w:r>
          </w:p>
        </w:tc>
      </w:tr>
    </w:tbl>
    <w:p w14:paraId="5B38AD1A" w14:textId="77777777" w:rsidR="00015B59" w:rsidRDefault="00015B59"/>
    <w:sectPr w:rsidR="0001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eeta">
    <w15:presenceInfo w15:providerId="None" w15:userId="Sune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2D"/>
    <w:rsid w:val="00015B59"/>
    <w:rsid w:val="00172F2D"/>
    <w:rsid w:val="004C6860"/>
    <w:rsid w:val="00613E4D"/>
    <w:rsid w:val="00835CA6"/>
    <w:rsid w:val="008A382F"/>
    <w:rsid w:val="00923B3C"/>
    <w:rsid w:val="009258EF"/>
    <w:rsid w:val="00C62AF6"/>
    <w:rsid w:val="00D93C9A"/>
    <w:rsid w:val="00DB4D6A"/>
    <w:rsid w:val="00DC6CE0"/>
    <w:rsid w:val="00E13575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6C4D"/>
  <w15:chartTrackingRefBased/>
  <w15:docId w15:val="{BBCCDB39-D85A-4ECB-8FB7-DC61C60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B5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15B59"/>
  </w:style>
  <w:style w:type="character" w:customStyle="1" w:styleId="Heading1Char">
    <w:name w:val="Heading 1 Char"/>
    <w:basedOn w:val="DefaultParagraphFont"/>
    <w:link w:val="Heading1"/>
    <w:uiPriority w:val="9"/>
    <w:rsid w:val="0001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Suneeta</cp:lastModifiedBy>
  <cp:revision>3</cp:revision>
  <dcterms:created xsi:type="dcterms:W3CDTF">2021-04-21T21:50:00Z</dcterms:created>
  <dcterms:modified xsi:type="dcterms:W3CDTF">2021-05-01T05:18:00Z</dcterms:modified>
</cp:coreProperties>
</file>